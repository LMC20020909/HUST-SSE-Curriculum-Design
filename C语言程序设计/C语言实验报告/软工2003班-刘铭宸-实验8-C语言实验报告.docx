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149C" w14:textId="77777777" w:rsidR="00076B83" w:rsidRDefault="00076B83" w:rsidP="00076B83">
      <w:pPr>
        <w:jc w:val="center"/>
      </w:pPr>
      <w:r>
        <w:rPr>
          <w:noProof/>
          <w:szCs w:val="21"/>
        </w:rPr>
        <w:drawing>
          <wp:inline distT="0" distB="0" distL="0" distR="0" wp14:anchorId="24A26FCE" wp14:editId="06A7F414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778E4" w14:textId="77777777" w:rsidR="00076B83" w:rsidRDefault="00076B83" w:rsidP="00076B83"/>
    <w:p w14:paraId="5D15A2F6" w14:textId="77777777" w:rsidR="00076B83" w:rsidRDefault="00076B83" w:rsidP="00076B83"/>
    <w:p w14:paraId="221992EF" w14:textId="77777777" w:rsidR="00076B83" w:rsidRDefault="00076B83" w:rsidP="00076B83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4A268CF3" w14:textId="77777777" w:rsidR="00076B83" w:rsidRDefault="00076B83" w:rsidP="00076B83"/>
    <w:p w14:paraId="43FA33F9" w14:textId="77777777" w:rsidR="00076B83" w:rsidRDefault="00076B83" w:rsidP="00076B83"/>
    <w:p w14:paraId="70A8AE4C" w14:textId="77777777" w:rsidR="00076B83" w:rsidRDefault="00076B83" w:rsidP="00076B83">
      <w:pPr>
        <w:rPr>
          <w:b/>
          <w:sz w:val="36"/>
          <w:szCs w:val="36"/>
        </w:rPr>
      </w:pPr>
    </w:p>
    <w:p w14:paraId="12338775" w14:textId="77777777" w:rsidR="00076B83" w:rsidRDefault="00076B83" w:rsidP="00076B83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5DE05211" w14:textId="77777777" w:rsidR="00076B83" w:rsidRDefault="00076B83" w:rsidP="00076B83">
      <w:pPr>
        <w:spacing w:beforeLines="50" w:before="156"/>
        <w:rPr>
          <w:b/>
          <w:sz w:val="36"/>
          <w:szCs w:val="36"/>
          <w:u w:val="single"/>
        </w:rPr>
      </w:pPr>
    </w:p>
    <w:p w14:paraId="01B949B8" w14:textId="77777777" w:rsidR="00076B83" w:rsidRDefault="00076B83" w:rsidP="00076B83"/>
    <w:p w14:paraId="3C4DCEC4" w14:textId="77777777" w:rsidR="00076B83" w:rsidRDefault="00076B83" w:rsidP="00076B83"/>
    <w:p w14:paraId="10021484" w14:textId="77777777" w:rsidR="00076B83" w:rsidRDefault="00076B83" w:rsidP="00076B83"/>
    <w:p w14:paraId="3AD9D83B" w14:textId="77777777" w:rsidR="00076B83" w:rsidRDefault="00076B83" w:rsidP="00076B83"/>
    <w:p w14:paraId="524925D3" w14:textId="77777777" w:rsidR="00076B83" w:rsidRDefault="00076B83" w:rsidP="00076B83"/>
    <w:p w14:paraId="5B3CFA0D" w14:textId="77777777" w:rsidR="00076B83" w:rsidRDefault="00076B83" w:rsidP="00076B83"/>
    <w:p w14:paraId="4D519BDD" w14:textId="77777777" w:rsidR="00076B83" w:rsidRDefault="00076B83" w:rsidP="00076B83"/>
    <w:p w14:paraId="4ED550A4" w14:textId="77777777" w:rsidR="00076B83" w:rsidRDefault="00076B83" w:rsidP="00076B83"/>
    <w:p w14:paraId="688377DF" w14:textId="77777777" w:rsidR="00076B83" w:rsidRDefault="00076B83" w:rsidP="00076B83">
      <w:pPr>
        <w:rPr>
          <w:b/>
          <w:sz w:val="28"/>
          <w:szCs w:val="28"/>
        </w:rPr>
      </w:pPr>
    </w:p>
    <w:p w14:paraId="169A8D1E" w14:textId="77777777" w:rsidR="00076B83" w:rsidRDefault="00076B83" w:rsidP="00076B83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003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</w:p>
    <w:p w14:paraId="422468FA" w14:textId="10D8286D" w:rsidR="00076B83" w:rsidRDefault="00076B83" w:rsidP="00076B8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U202010783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   </w:t>
      </w:r>
    </w:p>
    <w:p w14:paraId="09DC17B0" w14:textId="04686E6B" w:rsidR="00076B83" w:rsidRDefault="00076B83" w:rsidP="00076B8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刘铭宸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  </w:t>
      </w:r>
    </w:p>
    <w:p w14:paraId="5B857EBF" w14:textId="77777777" w:rsidR="00076B83" w:rsidRDefault="00076B83" w:rsidP="00076B8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唐赫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2B5C4DFD" w14:textId="60B7E2A0" w:rsidR="00076B83" w:rsidRDefault="00076B83" w:rsidP="00076B8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2020.1</w:t>
      </w:r>
      <w:r w:rsidR="00080533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.</w:t>
      </w:r>
      <w:r w:rsidR="00131223">
        <w:rPr>
          <w:b/>
          <w:sz w:val="28"/>
          <w:szCs w:val="28"/>
          <w:u w:val="single"/>
        </w:rPr>
        <w:t>2</w:t>
      </w:r>
      <w:r w:rsidR="00A376E7">
        <w:rPr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0F28AC45" w14:textId="33FA1B0E" w:rsidR="00076B83" w:rsidRDefault="00076B83" w:rsidP="00076B83"/>
    <w:p w14:paraId="26657FE0" w14:textId="77777777" w:rsidR="00076B83" w:rsidRDefault="00076B83" w:rsidP="00076B83"/>
    <w:p w14:paraId="1EE77FAE" w14:textId="77777777" w:rsidR="00076B83" w:rsidRDefault="00076B83" w:rsidP="00076B83"/>
    <w:p w14:paraId="3219FEBE" w14:textId="77777777" w:rsidR="00076B83" w:rsidRDefault="00076B83" w:rsidP="00076B83">
      <w:pPr>
        <w:jc w:val="center"/>
        <w:rPr>
          <w:b/>
          <w:sz w:val="28"/>
          <w:szCs w:val="28"/>
        </w:rPr>
        <w:sectPr w:rsidR="00076B83" w:rsidSect="00E6139A">
          <w:footerReference w:type="default" r:id="rId8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软件工程</w:t>
      </w:r>
    </w:p>
    <w:p w14:paraId="2A4E9245" w14:textId="77777777" w:rsidR="00076B83" w:rsidRPr="00054D52" w:rsidRDefault="00076B83" w:rsidP="00076B83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7"/>
          <w:rFonts w:eastAsia="黑体"/>
          <w:b/>
          <w:sz w:val="36"/>
          <w:szCs w:val="36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2D700BB4" w14:textId="077D94B3" w:rsidR="00C35435" w:rsidRPr="00D53A04" w:rsidRDefault="00076B83" w:rsidP="00C35435">
      <w:pPr>
        <w:pStyle w:val="TOC1"/>
        <w:tabs>
          <w:tab w:val="right" w:leader="dot" w:pos="8296"/>
        </w:tabs>
        <w:rPr>
          <w:b/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hyperlink w:anchor="_Toc404837943" w:history="1">
        <w:r w:rsidR="00A376E7">
          <w:rPr>
            <w:rStyle w:val="a7"/>
            <w:b/>
            <w:sz w:val="24"/>
          </w:rPr>
          <w:t>8</w:t>
        </w:r>
        <w:r w:rsidR="009B7280">
          <w:rPr>
            <w:rStyle w:val="a7"/>
            <w:rFonts w:hint="eastAsia"/>
            <w:b/>
            <w:sz w:val="24"/>
          </w:rPr>
          <w:t xml:space="preserve"> </w:t>
        </w:r>
        <w:r w:rsidR="009B7280">
          <w:rPr>
            <w:rStyle w:val="a7"/>
            <w:b/>
            <w:sz w:val="24"/>
          </w:rPr>
          <w:t xml:space="preserve">  </w:t>
        </w:r>
        <w:r w:rsidR="00A376E7">
          <w:rPr>
            <w:rStyle w:val="a7"/>
            <w:rFonts w:hAnsi="宋体" w:hint="eastAsia"/>
            <w:b/>
            <w:sz w:val="24"/>
          </w:rPr>
          <w:t>文件操作</w:t>
        </w:r>
        <w:r w:rsidR="00C35435" w:rsidRPr="00D53A04">
          <w:rPr>
            <w:rStyle w:val="a7"/>
            <w:rFonts w:hAnsi="宋体"/>
            <w:b/>
            <w:sz w:val="24"/>
          </w:rPr>
          <w:t>实验</w:t>
        </w:r>
        <w:r w:rsidR="00C35435" w:rsidRPr="00D53A04">
          <w:rPr>
            <w:b/>
            <w:sz w:val="24"/>
          </w:rPr>
          <w:tab/>
        </w:r>
      </w:hyperlink>
      <w:r w:rsidR="00A13ADD">
        <w:rPr>
          <w:b/>
          <w:sz w:val="24"/>
        </w:rPr>
        <w:t>1</w:t>
      </w:r>
    </w:p>
    <w:p w14:paraId="3E7DD0CE" w14:textId="5A260992" w:rsidR="00C35435" w:rsidRPr="00D53A04" w:rsidRDefault="00CD5D89" w:rsidP="00C3543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A376E7">
          <w:rPr>
            <w:rStyle w:val="a7"/>
            <w:sz w:val="24"/>
          </w:rPr>
          <w:t>8</w:t>
        </w:r>
        <w:r w:rsidR="00C35435" w:rsidRPr="005B6705">
          <w:rPr>
            <w:rStyle w:val="a7"/>
            <w:sz w:val="24"/>
          </w:rPr>
          <w:t>.</w:t>
        </w:r>
        <w:r w:rsidR="00C35435" w:rsidRPr="005B6705">
          <w:rPr>
            <w:rStyle w:val="a7"/>
            <w:rFonts w:hint="eastAsia"/>
            <w:sz w:val="24"/>
          </w:rPr>
          <w:t>1</w:t>
        </w:r>
        <w:r w:rsidR="009B7280">
          <w:rPr>
            <w:rFonts w:ascii="宋体" w:hAnsi="宋体" w:hint="eastAsia"/>
            <w:sz w:val="24"/>
          </w:rPr>
          <w:t xml:space="preserve"> </w:t>
        </w:r>
        <w:r w:rsidR="009B7280">
          <w:rPr>
            <w:rFonts w:ascii="宋体" w:hAnsi="宋体"/>
            <w:sz w:val="24"/>
          </w:rPr>
          <w:t xml:space="preserve"> </w:t>
        </w:r>
        <w:r w:rsidR="00C35435" w:rsidRPr="005B6705">
          <w:rPr>
            <w:rStyle w:val="a7"/>
            <w:rFonts w:hAnsi="宋体" w:hint="eastAsia"/>
            <w:sz w:val="24"/>
          </w:rPr>
          <w:t>实</w:t>
        </w:r>
        <w:r w:rsidR="00C35435">
          <w:rPr>
            <w:rStyle w:val="a7"/>
            <w:rFonts w:hAnsi="宋体" w:hint="eastAsia"/>
            <w:sz w:val="24"/>
          </w:rPr>
          <w:t>验目的</w:t>
        </w:r>
        <w:r w:rsidR="00C35435" w:rsidRPr="00D53A04">
          <w:rPr>
            <w:sz w:val="24"/>
          </w:rPr>
          <w:tab/>
        </w:r>
        <w:r w:rsidR="00C35435" w:rsidRPr="00D53A04">
          <w:rPr>
            <w:sz w:val="24"/>
          </w:rPr>
          <w:fldChar w:fldCharType="begin"/>
        </w:r>
        <w:r w:rsidR="00C35435" w:rsidRPr="00D53A04">
          <w:rPr>
            <w:sz w:val="24"/>
          </w:rPr>
          <w:instrText xml:space="preserve"> PAGEREF _Toc404837921 \h </w:instrText>
        </w:r>
        <w:r w:rsidR="00C35435" w:rsidRPr="00D53A04">
          <w:rPr>
            <w:sz w:val="24"/>
          </w:rPr>
        </w:r>
        <w:r w:rsidR="00C35435" w:rsidRPr="00D53A04">
          <w:rPr>
            <w:sz w:val="24"/>
          </w:rPr>
          <w:fldChar w:fldCharType="separate"/>
        </w:r>
        <w:r w:rsidR="00C35435" w:rsidRPr="00D53A04">
          <w:rPr>
            <w:sz w:val="24"/>
          </w:rPr>
          <w:t>1</w:t>
        </w:r>
        <w:r w:rsidR="00C35435" w:rsidRPr="00D53A04">
          <w:rPr>
            <w:sz w:val="24"/>
          </w:rPr>
          <w:fldChar w:fldCharType="end"/>
        </w:r>
      </w:hyperlink>
    </w:p>
    <w:p w14:paraId="7BC0558F" w14:textId="310FB63D" w:rsidR="00C35435" w:rsidRPr="00D53A04" w:rsidRDefault="00CD5D89" w:rsidP="00C3543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A376E7">
          <w:rPr>
            <w:rStyle w:val="a7"/>
            <w:sz w:val="24"/>
          </w:rPr>
          <w:t>8</w:t>
        </w:r>
        <w:r w:rsidR="00C35435" w:rsidRPr="00D53A04">
          <w:rPr>
            <w:rStyle w:val="a7"/>
            <w:sz w:val="24"/>
          </w:rPr>
          <w:t>.2</w:t>
        </w:r>
        <w:r w:rsidR="009B7280">
          <w:rPr>
            <w:rStyle w:val="a7"/>
            <w:rFonts w:hint="eastAsia"/>
            <w:sz w:val="24"/>
          </w:rPr>
          <w:t xml:space="preserve"> </w:t>
        </w:r>
        <w:r w:rsidR="009B7280">
          <w:rPr>
            <w:rStyle w:val="a7"/>
            <w:sz w:val="24"/>
          </w:rPr>
          <w:t xml:space="preserve"> </w:t>
        </w:r>
        <w:r w:rsidR="00C35435">
          <w:rPr>
            <w:rStyle w:val="a7"/>
            <w:rFonts w:hAnsi="宋体" w:hint="eastAsia"/>
            <w:sz w:val="24"/>
          </w:rPr>
          <w:t>实验内容</w:t>
        </w:r>
        <w:r w:rsidR="00C35435" w:rsidRPr="00D53A04">
          <w:rPr>
            <w:sz w:val="24"/>
          </w:rPr>
          <w:tab/>
        </w:r>
        <w:r w:rsidR="00C35435" w:rsidRPr="00D53A04">
          <w:rPr>
            <w:sz w:val="24"/>
          </w:rPr>
          <w:fldChar w:fldCharType="begin"/>
        </w:r>
        <w:r w:rsidR="00C35435" w:rsidRPr="00D53A04">
          <w:rPr>
            <w:sz w:val="24"/>
          </w:rPr>
          <w:instrText xml:space="preserve"> PAGEREF _Toc404837922 \h </w:instrText>
        </w:r>
        <w:r w:rsidR="00C35435" w:rsidRPr="00D53A04">
          <w:rPr>
            <w:sz w:val="24"/>
          </w:rPr>
        </w:r>
        <w:r w:rsidR="00C35435" w:rsidRPr="00D53A04">
          <w:rPr>
            <w:sz w:val="24"/>
          </w:rPr>
          <w:fldChar w:fldCharType="separate"/>
        </w:r>
        <w:r w:rsidR="00C35435" w:rsidRPr="00D53A04">
          <w:rPr>
            <w:sz w:val="24"/>
          </w:rPr>
          <w:t>1</w:t>
        </w:r>
        <w:r w:rsidR="00C35435" w:rsidRPr="00D53A04">
          <w:rPr>
            <w:sz w:val="24"/>
          </w:rPr>
          <w:fldChar w:fldCharType="end"/>
        </w:r>
      </w:hyperlink>
    </w:p>
    <w:p w14:paraId="6162783C" w14:textId="5CD39C08" w:rsidR="00076B83" w:rsidRPr="00A13ADD" w:rsidRDefault="00CD5D89" w:rsidP="00A13ADD">
      <w:pPr>
        <w:pStyle w:val="TOC1"/>
        <w:tabs>
          <w:tab w:val="right" w:leader="dot" w:pos="8296"/>
        </w:tabs>
        <w:rPr>
          <w:b/>
          <w:sz w:val="24"/>
        </w:rPr>
        <w:sectPr w:rsidR="00076B83" w:rsidRPr="00A13ADD" w:rsidSect="00E6139A">
          <w:headerReference w:type="default" r:id="rId9"/>
          <w:footerReference w:type="default" r:id="rId10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hyperlink w:anchor="_Toc404837923" w:history="1">
        <w:r w:rsidR="00A376E7">
          <w:rPr>
            <w:rStyle w:val="a7"/>
            <w:sz w:val="24"/>
          </w:rPr>
          <w:t>8</w:t>
        </w:r>
        <w:r w:rsidR="00C35435">
          <w:rPr>
            <w:rStyle w:val="a7"/>
            <w:sz w:val="24"/>
          </w:rPr>
          <w:t>.</w:t>
        </w:r>
        <w:r w:rsidR="00C35435">
          <w:rPr>
            <w:rStyle w:val="a7"/>
            <w:rFonts w:hint="eastAsia"/>
            <w:sz w:val="24"/>
          </w:rPr>
          <w:t>3</w:t>
        </w:r>
        <w:r w:rsidR="009B7280">
          <w:rPr>
            <w:rStyle w:val="a7"/>
            <w:rFonts w:hint="eastAsia"/>
            <w:sz w:val="24"/>
          </w:rPr>
          <w:t xml:space="preserve"> </w:t>
        </w:r>
        <w:r w:rsidR="009B7280">
          <w:rPr>
            <w:rStyle w:val="a7"/>
            <w:sz w:val="24"/>
          </w:rPr>
          <w:t xml:space="preserve"> </w:t>
        </w:r>
        <w:r w:rsidR="00C35435">
          <w:rPr>
            <w:rStyle w:val="a7"/>
            <w:rFonts w:hint="eastAsia"/>
            <w:sz w:val="24"/>
          </w:rPr>
          <w:t>实验</w:t>
        </w:r>
        <w:r w:rsidR="00C35435" w:rsidRPr="00D53A04">
          <w:rPr>
            <w:rStyle w:val="a7"/>
            <w:rFonts w:hAnsi="宋体"/>
            <w:sz w:val="24"/>
          </w:rPr>
          <w:t>小结</w:t>
        </w:r>
        <w:r w:rsidR="00C35435" w:rsidRPr="00D53A04">
          <w:rPr>
            <w:sz w:val="24"/>
          </w:rPr>
          <w:tab/>
        </w:r>
      </w:hyperlink>
      <w:r w:rsidR="00163011">
        <w:rPr>
          <w:sz w:val="24"/>
        </w:rPr>
        <w:t>10</w:t>
      </w:r>
    </w:p>
    <w:p w14:paraId="19AB794E" w14:textId="668B5652" w:rsidR="00076B83" w:rsidRPr="00885843" w:rsidRDefault="00076B83" w:rsidP="00076B83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>
        <w:t xml:space="preserve"> </w:t>
      </w:r>
      <w:bookmarkEnd w:id="0"/>
      <w:r w:rsidR="00A376E7">
        <w:rPr>
          <w:rFonts w:eastAsia="黑体"/>
          <w:kern w:val="0"/>
          <w:sz w:val="36"/>
          <w:szCs w:val="36"/>
        </w:rPr>
        <w:t>8</w:t>
      </w:r>
      <w:r w:rsidRPr="00885843">
        <w:rPr>
          <w:rFonts w:eastAsia="黑体"/>
          <w:kern w:val="0"/>
          <w:sz w:val="36"/>
          <w:szCs w:val="36"/>
        </w:rPr>
        <w:t xml:space="preserve">  </w:t>
      </w:r>
      <w:bookmarkStart w:id="1" w:name="_Toc223233064"/>
      <w:bookmarkStart w:id="2" w:name="_Toc223229246"/>
      <w:r w:rsidR="00A376E7">
        <w:rPr>
          <w:rFonts w:eastAsia="黑体" w:hint="eastAsia"/>
          <w:kern w:val="0"/>
          <w:sz w:val="36"/>
          <w:szCs w:val="36"/>
        </w:rPr>
        <w:t>文件操作实</w:t>
      </w:r>
      <w:r>
        <w:rPr>
          <w:rFonts w:eastAsia="黑体" w:hint="eastAsia"/>
          <w:kern w:val="0"/>
          <w:sz w:val="36"/>
          <w:szCs w:val="36"/>
        </w:rPr>
        <w:t>验</w:t>
      </w:r>
    </w:p>
    <w:p w14:paraId="0DC5BF5F" w14:textId="3AD309DC" w:rsidR="009A3DD7" w:rsidRPr="009A3DD7" w:rsidRDefault="00A376E7" w:rsidP="009A3DD7">
      <w:pPr>
        <w:spacing w:beforeLines="50" w:before="156"/>
        <w:ind w:leftChars="-67" w:left="-141"/>
        <w:jc w:val="left"/>
        <w:outlineLvl w:val="1"/>
        <w:rPr>
          <w:rFonts w:eastAsia="黑体"/>
          <w:b/>
          <w:bCs/>
          <w:sz w:val="28"/>
          <w:szCs w:val="32"/>
        </w:rPr>
      </w:pPr>
      <w:bookmarkStart w:id="3" w:name="_Toc223233065"/>
      <w:bookmarkStart w:id="4" w:name="_Toc223229247"/>
      <w:bookmarkEnd w:id="1"/>
      <w:bookmarkEnd w:id="2"/>
      <w:r>
        <w:rPr>
          <w:rFonts w:eastAsia="黑体"/>
          <w:b/>
          <w:bCs/>
          <w:sz w:val="28"/>
          <w:szCs w:val="32"/>
        </w:rPr>
        <w:t>8</w:t>
      </w:r>
      <w:r w:rsidR="009A3DD7" w:rsidRPr="009A3DD7">
        <w:rPr>
          <w:rFonts w:eastAsia="黑体" w:hint="eastAsia"/>
          <w:b/>
          <w:bCs/>
          <w:sz w:val="28"/>
          <w:szCs w:val="32"/>
        </w:rPr>
        <w:t>.1</w:t>
      </w:r>
      <w:r w:rsidR="009A3DD7" w:rsidRPr="009A3DD7">
        <w:rPr>
          <w:rFonts w:eastAsia="黑体" w:hint="eastAsia"/>
          <w:b/>
          <w:bCs/>
          <w:sz w:val="28"/>
          <w:szCs w:val="32"/>
        </w:rPr>
        <w:t>实验目的</w:t>
      </w:r>
    </w:p>
    <w:p w14:paraId="2C2A2761" w14:textId="77777777" w:rsidR="00A376E7" w:rsidRPr="00A376E7" w:rsidRDefault="00A376E7" w:rsidP="00A376E7">
      <w:pPr>
        <w:spacing w:line="360" w:lineRule="auto"/>
        <w:rPr>
          <w:bCs/>
          <w:sz w:val="24"/>
          <w:szCs w:val="21"/>
        </w:rPr>
      </w:pPr>
      <w:r w:rsidRPr="00A376E7">
        <w:rPr>
          <w:rFonts w:hint="eastAsia"/>
          <w:sz w:val="24"/>
        </w:rPr>
        <w:t>（</w:t>
      </w:r>
      <w:r w:rsidRPr="00A376E7">
        <w:rPr>
          <w:rFonts w:hint="eastAsia"/>
          <w:sz w:val="24"/>
        </w:rPr>
        <w:t>1</w:t>
      </w:r>
      <w:r w:rsidRPr="00A376E7">
        <w:rPr>
          <w:rFonts w:hint="eastAsia"/>
          <w:sz w:val="24"/>
        </w:rPr>
        <w:t>）熟悉文本文件和</w:t>
      </w:r>
      <w:r w:rsidRPr="00A376E7">
        <w:rPr>
          <w:rFonts w:hint="eastAsia"/>
          <w:bCs/>
          <w:sz w:val="24"/>
          <w:szCs w:val="21"/>
        </w:rPr>
        <w:t>二进制文件</w:t>
      </w:r>
      <w:r w:rsidRPr="00A376E7">
        <w:rPr>
          <w:rFonts w:hint="eastAsia"/>
          <w:sz w:val="24"/>
        </w:rPr>
        <w:t>在磁盘中的存储方式；</w:t>
      </w:r>
    </w:p>
    <w:p w14:paraId="68357055" w14:textId="77777777" w:rsidR="00A376E7" w:rsidRPr="00A376E7" w:rsidRDefault="00A376E7" w:rsidP="00A376E7">
      <w:pPr>
        <w:spacing w:line="360" w:lineRule="auto"/>
        <w:rPr>
          <w:bCs/>
          <w:sz w:val="24"/>
          <w:szCs w:val="21"/>
        </w:rPr>
      </w:pPr>
      <w:r w:rsidRPr="00A376E7">
        <w:rPr>
          <w:rFonts w:hint="eastAsia"/>
          <w:sz w:val="24"/>
        </w:rPr>
        <w:t>（</w:t>
      </w:r>
      <w:r w:rsidRPr="00A376E7">
        <w:rPr>
          <w:rFonts w:hint="eastAsia"/>
          <w:sz w:val="24"/>
        </w:rPr>
        <w:t>2</w:t>
      </w:r>
      <w:r w:rsidRPr="00A376E7">
        <w:rPr>
          <w:rFonts w:hint="eastAsia"/>
          <w:sz w:val="24"/>
        </w:rPr>
        <w:t>）</w:t>
      </w:r>
      <w:r w:rsidRPr="00A376E7">
        <w:rPr>
          <w:rFonts w:hint="eastAsia"/>
          <w:bCs/>
          <w:sz w:val="24"/>
          <w:szCs w:val="21"/>
        </w:rPr>
        <w:t>熟练掌握</w:t>
      </w:r>
      <w:r w:rsidRPr="00A376E7">
        <w:rPr>
          <w:rFonts w:hint="eastAsia"/>
          <w:sz w:val="24"/>
        </w:rPr>
        <w:t>流式文件的</w:t>
      </w:r>
      <w:r w:rsidRPr="00A376E7">
        <w:rPr>
          <w:rFonts w:hint="eastAsia"/>
          <w:bCs/>
          <w:sz w:val="24"/>
          <w:szCs w:val="21"/>
        </w:rPr>
        <w:t>读写方法。</w:t>
      </w:r>
    </w:p>
    <w:p w14:paraId="465FB9D6" w14:textId="19CD89C9" w:rsidR="00076B83" w:rsidRPr="00885843" w:rsidRDefault="00A376E7" w:rsidP="00076B83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076B83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076B83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61693329" w14:textId="7C8DEBB5" w:rsidR="00076B83" w:rsidRPr="00885843" w:rsidRDefault="00A376E7" w:rsidP="00076B83">
      <w:pPr>
        <w:snapToGrid w:val="0"/>
        <w:spacing w:afterLines="25" w:after="78"/>
        <w:rPr>
          <w:color w:val="FF0000"/>
          <w:sz w:val="24"/>
        </w:rPr>
      </w:pPr>
      <w:r>
        <w:rPr>
          <w:b/>
          <w:sz w:val="24"/>
        </w:rPr>
        <w:t>8</w:t>
      </w:r>
      <w:r w:rsidR="00076B83" w:rsidRPr="00885843">
        <w:rPr>
          <w:b/>
          <w:sz w:val="24"/>
        </w:rPr>
        <w:t xml:space="preserve">.2.1  </w:t>
      </w:r>
      <w:bookmarkEnd w:id="5"/>
      <w:bookmarkEnd w:id="6"/>
      <w:r w:rsidRPr="00A376E7">
        <w:rPr>
          <w:rFonts w:hAnsi="宋体" w:hint="eastAsia"/>
          <w:b/>
          <w:sz w:val="24"/>
        </w:rPr>
        <w:t>文件类型的程序验证题</w:t>
      </w:r>
      <w:r w:rsidR="00076B83" w:rsidRPr="00885843">
        <w:rPr>
          <w:b/>
          <w:sz w:val="24"/>
        </w:rPr>
        <w:t xml:space="preserve"> </w:t>
      </w:r>
    </w:p>
    <w:p w14:paraId="25FFAD64" w14:textId="77777777" w:rsidR="00A376E7" w:rsidRPr="00A376E7" w:rsidRDefault="00A376E7" w:rsidP="00A376E7">
      <w:pPr>
        <w:spacing w:line="360" w:lineRule="auto"/>
        <w:rPr>
          <w:sz w:val="24"/>
          <w:lang w:val="pt-BR"/>
        </w:rPr>
      </w:pPr>
      <w:bookmarkStart w:id="7" w:name="_Toc223233067"/>
      <w:bookmarkStart w:id="8" w:name="_Toc223229249"/>
      <w:r w:rsidRPr="00A376E7">
        <w:rPr>
          <w:rFonts w:hint="eastAsia"/>
          <w:sz w:val="24"/>
        </w:rPr>
        <w:t>设有程序：</w:t>
      </w:r>
    </w:p>
    <w:p w14:paraId="5CAB892D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>#include &lt;</w:t>
      </w:r>
      <w:proofErr w:type="spellStart"/>
      <w:r w:rsidRPr="00A376E7">
        <w:rPr>
          <w:sz w:val="24"/>
        </w:rPr>
        <w:t>stdio.h</w:t>
      </w:r>
      <w:proofErr w:type="spellEnd"/>
      <w:r w:rsidRPr="00A376E7">
        <w:rPr>
          <w:sz w:val="24"/>
        </w:rPr>
        <w:t>&gt;</w:t>
      </w:r>
    </w:p>
    <w:p w14:paraId="3BBA77DD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rFonts w:hint="eastAsia"/>
          <w:sz w:val="24"/>
        </w:rPr>
        <w:t>int</w:t>
      </w:r>
      <w:r w:rsidRPr="00A376E7">
        <w:rPr>
          <w:sz w:val="24"/>
        </w:rPr>
        <w:t xml:space="preserve"> main(void)</w:t>
      </w:r>
    </w:p>
    <w:p w14:paraId="7B951E11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>{</w:t>
      </w:r>
    </w:p>
    <w:p w14:paraId="22AF68A4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ab/>
        <w:t>short a=0x253f,b=0x7b7d;</w:t>
      </w:r>
    </w:p>
    <w:p w14:paraId="3E4E15CC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ab/>
        <w:t xml:space="preserve">char </w:t>
      </w:r>
      <w:proofErr w:type="spellStart"/>
      <w:r w:rsidRPr="00A376E7">
        <w:rPr>
          <w:sz w:val="24"/>
        </w:rPr>
        <w:t>ch</w:t>
      </w:r>
      <w:proofErr w:type="spellEnd"/>
      <w:r w:rsidRPr="00A376E7">
        <w:rPr>
          <w:sz w:val="24"/>
        </w:rPr>
        <w:t>;</w:t>
      </w:r>
    </w:p>
    <w:p w14:paraId="54A7121E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ab/>
        <w:t>FILE *fp1,*fp2;</w:t>
      </w:r>
    </w:p>
    <w:p w14:paraId="286EEF07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ab/>
        <w:t>fp1=</w:t>
      </w:r>
      <w:proofErr w:type="spellStart"/>
      <w:r w:rsidRPr="00A376E7">
        <w:rPr>
          <w:sz w:val="24"/>
        </w:rPr>
        <w:t>fopen</w:t>
      </w:r>
      <w:proofErr w:type="spellEnd"/>
      <w:r w:rsidRPr="00A376E7">
        <w:rPr>
          <w:sz w:val="24"/>
        </w:rPr>
        <w:t>("d:\\abc1.bin","wb+");</w:t>
      </w:r>
    </w:p>
    <w:p w14:paraId="42D4A91F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 xml:space="preserve">    fp2=</w:t>
      </w:r>
      <w:proofErr w:type="spellStart"/>
      <w:r w:rsidRPr="00A376E7">
        <w:rPr>
          <w:sz w:val="24"/>
        </w:rPr>
        <w:t>fopen</w:t>
      </w:r>
      <w:proofErr w:type="spellEnd"/>
      <w:r w:rsidRPr="00A376E7">
        <w:rPr>
          <w:sz w:val="24"/>
        </w:rPr>
        <w:t>("d:\\abc2.txt","w+");</w:t>
      </w:r>
    </w:p>
    <w:p w14:paraId="7368F256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ab/>
      </w:r>
      <w:proofErr w:type="spellStart"/>
      <w:r w:rsidRPr="00A376E7">
        <w:rPr>
          <w:sz w:val="24"/>
        </w:rPr>
        <w:t>fwrite</w:t>
      </w:r>
      <w:proofErr w:type="spellEnd"/>
      <w:r w:rsidRPr="00A376E7">
        <w:rPr>
          <w:sz w:val="24"/>
        </w:rPr>
        <w:t>(&amp;</w:t>
      </w:r>
      <w:proofErr w:type="spellStart"/>
      <w:r w:rsidRPr="00A376E7">
        <w:rPr>
          <w:sz w:val="24"/>
        </w:rPr>
        <w:t>a,sizeof</w:t>
      </w:r>
      <w:proofErr w:type="spellEnd"/>
      <w:r w:rsidRPr="00A376E7">
        <w:rPr>
          <w:sz w:val="24"/>
        </w:rPr>
        <w:t>(short),1,fp1);</w:t>
      </w:r>
    </w:p>
    <w:p w14:paraId="1C25B28C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ab/>
      </w:r>
      <w:proofErr w:type="spellStart"/>
      <w:r w:rsidRPr="00A376E7">
        <w:rPr>
          <w:sz w:val="24"/>
        </w:rPr>
        <w:t>fwrite</w:t>
      </w:r>
      <w:proofErr w:type="spellEnd"/>
      <w:r w:rsidRPr="00A376E7">
        <w:rPr>
          <w:sz w:val="24"/>
        </w:rPr>
        <w:t>(&amp;</w:t>
      </w:r>
      <w:proofErr w:type="spellStart"/>
      <w:r w:rsidRPr="00A376E7">
        <w:rPr>
          <w:sz w:val="24"/>
        </w:rPr>
        <w:t>b,sizeof</w:t>
      </w:r>
      <w:proofErr w:type="spellEnd"/>
      <w:r w:rsidRPr="00A376E7">
        <w:rPr>
          <w:sz w:val="24"/>
        </w:rPr>
        <w:t xml:space="preserve">(short),1,fp1);   </w:t>
      </w:r>
    </w:p>
    <w:p w14:paraId="6D3F6E83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ab/>
      </w:r>
      <w:proofErr w:type="spellStart"/>
      <w:r w:rsidRPr="00A376E7">
        <w:rPr>
          <w:sz w:val="24"/>
        </w:rPr>
        <w:t>fprintf</w:t>
      </w:r>
      <w:proofErr w:type="spellEnd"/>
      <w:r w:rsidRPr="00A376E7">
        <w:rPr>
          <w:sz w:val="24"/>
        </w:rPr>
        <w:t>(fp2,"%hx %hx",</w:t>
      </w:r>
      <w:proofErr w:type="spellStart"/>
      <w:r w:rsidRPr="00A376E7">
        <w:rPr>
          <w:sz w:val="24"/>
        </w:rPr>
        <w:t>a,b</w:t>
      </w:r>
      <w:proofErr w:type="spellEnd"/>
      <w:r w:rsidRPr="00A376E7">
        <w:rPr>
          <w:sz w:val="24"/>
        </w:rPr>
        <w:t xml:space="preserve">); </w:t>
      </w:r>
    </w:p>
    <w:p w14:paraId="357F86A2" w14:textId="77777777" w:rsidR="00A376E7" w:rsidRPr="00A376E7" w:rsidRDefault="00A376E7" w:rsidP="00A376E7">
      <w:pPr>
        <w:spacing w:line="360" w:lineRule="auto"/>
        <w:rPr>
          <w:sz w:val="24"/>
        </w:rPr>
      </w:pPr>
    </w:p>
    <w:p w14:paraId="785CD62E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 xml:space="preserve">    rewind(fp1); rewind(fp2);</w:t>
      </w:r>
    </w:p>
    <w:p w14:paraId="1C91A10B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ab/>
        <w:t>while((</w:t>
      </w:r>
      <w:proofErr w:type="spellStart"/>
      <w:r w:rsidRPr="00A376E7">
        <w:rPr>
          <w:sz w:val="24"/>
        </w:rPr>
        <w:t>ch</w:t>
      </w:r>
      <w:proofErr w:type="spellEnd"/>
      <w:r w:rsidRPr="00A376E7">
        <w:rPr>
          <w:sz w:val="24"/>
        </w:rPr>
        <w:t xml:space="preserve"> = </w:t>
      </w:r>
      <w:proofErr w:type="spellStart"/>
      <w:r w:rsidRPr="00A376E7">
        <w:rPr>
          <w:sz w:val="24"/>
        </w:rPr>
        <w:t>fgetc</w:t>
      </w:r>
      <w:proofErr w:type="spellEnd"/>
      <w:r w:rsidRPr="00A376E7">
        <w:rPr>
          <w:sz w:val="24"/>
        </w:rPr>
        <w:t xml:space="preserve">(fp1)) != EOF) </w:t>
      </w:r>
    </w:p>
    <w:p w14:paraId="19DBE011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ab/>
      </w:r>
      <w:r w:rsidRPr="00A376E7">
        <w:rPr>
          <w:sz w:val="24"/>
        </w:rPr>
        <w:tab/>
      </w:r>
      <w:proofErr w:type="spellStart"/>
      <w:r w:rsidRPr="00A376E7">
        <w:rPr>
          <w:sz w:val="24"/>
        </w:rPr>
        <w:t>putchar</w:t>
      </w:r>
      <w:proofErr w:type="spellEnd"/>
      <w:r w:rsidRPr="00A376E7">
        <w:rPr>
          <w:sz w:val="24"/>
        </w:rPr>
        <w:t>(</w:t>
      </w:r>
      <w:proofErr w:type="spellStart"/>
      <w:r w:rsidRPr="00A376E7">
        <w:rPr>
          <w:sz w:val="24"/>
        </w:rPr>
        <w:t>ch</w:t>
      </w:r>
      <w:proofErr w:type="spellEnd"/>
      <w:r w:rsidRPr="00A376E7">
        <w:rPr>
          <w:sz w:val="24"/>
        </w:rPr>
        <w:t>);</w:t>
      </w:r>
    </w:p>
    <w:p w14:paraId="232FA114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ab/>
      </w:r>
      <w:proofErr w:type="spellStart"/>
      <w:r w:rsidRPr="00A376E7">
        <w:rPr>
          <w:sz w:val="24"/>
        </w:rPr>
        <w:t>putchar</w:t>
      </w:r>
      <w:proofErr w:type="spellEnd"/>
      <w:r w:rsidRPr="00A376E7">
        <w:rPr>
          <w:sz w:val="24"/>
        </w:rPr>
        <w:t>('\n');</w:t>
      </w:r>
    </w:p>
    <w:p w14:paraId="754338E1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ab/>
      </w:r>
    </w:p>
    <w:p w14:paraId="2EEA0DEB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ab/>
        <w:t>while((</w:t>
      </w:r>
      <w:proofErr w:type="spellStart"/>
      <w:r w:rsidRPr="00A376E7">
        <w:rPr>
          <w:sz w:val="24"/>
        </w:rPr>
        <w:t>ch</w:t>
      </w:r>
      <w:proofErr w:type="spellEnd"/>
      <w:r w:rsidRPr="00A376E7">
        <w:rPr>
          <w:sz w:val="24"/>
        </w:rPr>
        <w:t xml:space="preserve"> = </w:t>
      </w:r>
      <w:proofErr w:type="spellStart"/>
      <w:r w:rsidRPr="00A376E7">
        <w:rPr>
          <w:sz w:val="24"/>
        </w:rPr>
        <w:t>fgetc</w:t>
      </w:r>
      <w:proofErr w:type="spellEnd"/>
      <w:r w:rsidRPr="00A376E7">
        <w:rPr>
          <w:sz w:val="24"/>
        </w:rPr>
        <w:t xml:space="preserve">(fp2)) != EOF) </w:t>
      </w:r>
    </w:p>
    <w:p w14:paraId="6424C5B6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ab/>
      </w:r>
      <w:r w:rsidRPr="00A376E7">
        <w:rPr>
          <w:sz w:val="24"/>
        </w:rPr>
        <w:tab/>
      </w:r>
      <w:proofErr w:type="spellStart"/>
      <w:r w:rsidRPr="00A376E7">
        <w:rPr>
          <w:sz w:val="24"/>
        </w:rPr>
        <w:t>putchar</w:t>
      </w:r>
      <w:proofErr w:type="spellEnd"/>
      <w:r w:rsidRPr="00A376E7">
        <w:rPr>
          <w:sz w:val="24"/>
        </w:rPr>
        <w:t>(</w:t>
      </w:r>
      <w:proofErr w:type="spellStart"/>
      <w:r w:rsidRPr="00A376E7">
        <w:rPr>
          <w:sz w:val="24"/>
        </w:rPr>
        <w:t>ch</w:t>
      </w:r>
      <w:proofErr w:type="spellEnd"/>
      <w:r w:rsidRPr="00A376E7">
        <w:rPr>
          <w:sz w:val="24"/>
        </w:rPr>
        <w:t>);</w:t>
      </w:r>
    </w:p>
    <w:p w14:paraId="71C1D30C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lastRenderedPageBreak/>
        <w:tab/>
      </w:r>
      <w:proofErr w:type="spellStart"/>
      <w:r w:rsidRPr="00A376E7">
        <w:rPr>
          <w:sz w:val="24"/>
        </w:rPr>
        <w:t>putchar</w:t>
      </w:r>
      <w:proofErr w:type="spellEnd"/>
      <w:r w:rsidRPr="00A376E7">
        <w:rPr>
          <w:sz w:val="24"/>
        </w:rPr>
        <w:t>('\n');</w:t>
      </w:r>
    </w:p>
    <w:p w14:paraId="33CA5DD5" w14:textId="77777777" w:rsidR="00A376E7" w:rsidRPr="00A376E7" w:rsidRDefault="00A376E7" w:rsidP="00A376E7">
      <w:pPr>
        <w:spacing w:line="360" w:lineRule="auto"/>
        <w:rPr>
          <w:sz w:val="24"/>
        </w:rPr>
      </w:pPr>
    </w:p>
    <w:p w14:paraId="757E9290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ab/>
      </w:r>
      <w:proofErr w:type="spellStart"/>
      <w:r w:rsidRPr="00A376E7">
        <w:rPr>
          <w:sz w:val="24"/>
        </w:rPr>
        <w:t>fclose</w:t>
      </w:r>
      <w:proofErr w:type="spellEnd"/>
      <w:r w:rsidRPr="00A376E7">
        <w:rPr>
          <w:sz w:val="24"/>
        </w:rPr>
        <w:t>(fp1);</w:t>
      </w:r>
    </w:p>
    <w:p w14:paraId="13C98485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ab/>
      </w:r>
      <w:proofErr w:type="spellStart"/>
      <w:r w:rsidRPr="00A376E7">
        <w:rPr>
          <w:sz w:val="24"/>
        </w:rPr>
        <w:t>fclose</w:t>
      </w:r>
      <w:proofErr w:type="spellEnd"/>
      <w:r w:rsidRPr="00A376E7">
        <w:rPr>
          <w:sz w:val="24"/>
        </w:rPr>
        <w:t>(fp2);</w:t>
      </w:r>
    </w:p>
    <w:p w14:paraId="34ED8C81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rFonts w:hint="eastAsia"/>
          <w:sz w:val="24"/>
        </w:rPr>
        <w:t xml:space="preserve"> return 0;</w:t>
      </w:r>
    </w:p>
    <w:p w14:paraId="1833EE75" w14:textId="77777777" w:rsidR="00A376E7" w:rsidRPr="00A376E7" w:rsidRDefault="00A376E7" w:rsidP="00A376E7">
      <w:pPr>
        <w:spacing w:line="360" w:lineRule="auto"/>
        <w:rPr>
          <w:sz w:val="24"/>
        </w:rPr>
      </w:pPr>
      <w:r w:rsidRPr="00A376E7">
        <w:rPr>
          <w:sz w:val="24"/>
        </w:rPr>
        <w:t>}</w:t>
      </w:r>
    </w:p>
    <w:p w14:paraId="3D95718B" w14:textId="48B72D27" w:rsidR="005F1090" w:rsidRPr="00873DCF" w:rsidRDefault="00A376E7" w:rsidP="00A376E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A376E7">
        <w:rPr>
          <w:rFonts w:hint="eastAsia"/>
          <w:sz w:val="24"/>
        </w:rPr>
        <w:t>请思考程序的输出结果，然后通过上机运行来加以验证。</w:t>
      </w:r>
    </w:p>
    <w:p w14:paraId="7F6E0796" w14:textId="0B482AE3" w:rsidR="00873DCF" w:rsidRPr="00A306B5" w:rsidRDefault="00076B83" w:rsidP="00A306B5">
      <w:pPr>
        <w:spacing w:line="360" w:lineRule="auto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15D17">
        <w:rPr>
          <w:rFonts w:hAnsi="宋体"/>
          <w:b/>
          <w:sz w:val="24"/>
          <w:lang w:val="pt-BR"/>
        </w:rPr>
        <w:t>：</w:t>
      </w:r>
    </w:p>
    <w:p w14:paraId="5619C7F0" w14:textId="49F5669E" w:rsidR="00A306B5" w:rsidRPr="00FE16FB" w:rsidRDefault="00A376E7" w:rsidP="00A306B5"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  <w:szCs w:val="22"/>
        </w:rPr>
        <w:tab/>
      </w:r>
      <w:r w:rsidR="00A87CBC" w:rsidRPr="00FE16FB">
        <w:rPr>
          <w:sz w:val="24"/>
        </w:rPr>
        <w:t>fp1=</w:t>
      </w:r>
      <w:proofErr w:type="spellStart"/>
      <w:r w:rsidR="00A87CBC" w:rsidRPr="00FE16FB">
        <w:rPr>
          <w:sz w:val="24"/>
        </w:rPr>
        <w:t>fopen</w:t>
      </w:r>
      <w:proofErr w:type="spellEnd"/>
      <w:r w:rsidR="00A87CBC" w:rsidRPr="00FE16FB">
        <w:rPr>
          <w:sz w:val="24"/>
        </w:rPr>
        <w:t>("d:\\abc1.bin","wb+")</w:t>
      </w:r>
      <w:r w:rsidR="00A87CBC" w:rsidRPr="00FE16FB">
        <w:rPr>
          <w:rFonts w:ascii="宋体" w:hAnsi="宋体" w:hint="eastAsia"/>
          <w:sz w:val="24"/>
        </w:rPr>
        <w:t>表示以二进制形式打开文件，</w:t>
      </w:r>
      <w:proofErr w:type="spellStart"/>
      <w:r w:rsidR="00A87CBC" w:rsidRPr="00FE16FB">
        <w:rPr>
          <w:sz w:val="24"/>
        </w:rPr>
        <w:t>fwrite</w:t>
      </w:r>
      <w:proofErr w:type="spellEnd"/>
      <w:r w:rsidR="00A87CBC" w:rsidRPr="00FE16FB">
        <w:rPr>
          <w:sz w:val="24"/>
        </w:rPr>
        <w:t>(&amp;</w:t>
      </w:r>
      <w:proofErr w:type="spellStart"/>
      <w:r w:rsidR="00A87CBC" w:rsidRPr="00FE16FB">
        <w:rPr>
          <w:sz w:val="24"/>
        </w:rPr>
        <w:t>a,sizeof</w:t>
      </w:r>
      <w:proofErr w:type="spellEnd"/>
      <w:r w:rsidR="00A87CBC" w:rsidRPr="00FE16FB">
        <w:rPr>
          <w:sz w:val="24"/>
        </w:rPr>
        <w:t>(short),1,fp1)</w:t>
      </w:r>
      <w:r w:rsidR="00A87CBC" w:rsidRPr="00FE16FB">
        <w:rPr>
          <w:rFonts w:ascii="宋体" w:hAnsi="宋体" w:hint="eastAsia"/>
          <w:sz w:val="24"/>
        </w:rPr>
        <w:t>和</w:t>
      </w:r>
      <w:proofErr w:type="spellStart"/>
      <w:r w:rsidR="00A87CBC" w:rsidRPr="00FE16FB">
        <w:rPr>
          <w:sz w:val="24"/>
        </w:rPr>
        <w:t>fwrite</w:t>
      </w:r>
      <w:proofErr w:type="spellEnd"/>
      <w:r w:rsidR="00A87CBC" w:rsidRPr="00FE16FB">
        <w:rPr>
          <w:sz w:val="24"/>
        </w:rPr>
        <w:t>(&amp;</w:t>
      </w:r>
      <w:proofErr w:type="spellStart"/>
      <w:r w:rsidR="00A87CBC" w:rsidRPr="00FE16FB">
        <w:rPr>
          <w:sz w:val="24"/>
        </w:rPr>
        <w:t>b,sizeof</w:t>
      </w:r>
      <w:proofErr w:type="spellEnd"/>
      <w:r w:rsidR="00A87CBC" w:rsidRPr="00FE16FB">
        <w:rPr>
          <w:sz w:val="24"/>
        </w:rPr>
        <w:t>(short),1,fp1)</w:t>
      </w:r>
      <w:r w:rsidR="00A87CBC" w:rsidRPr="00FE16FB">
        <w:rPr>
          <w:rFonts w:ascii="宋体" w:hAnsi="宋体" w:hint="eastAsia"/>
          <w:sz w:val="24"/>
        </w:rPr>
        <w:t>表示以字节形式向</w:t>
      </w:r>
      <w:r w:rsidR="00A87CBC" w:rsidRPr="00FE16FB">
        <w:rPr>
          <w:rFonts w:ascii="宋体" w:hAnsi="宋体"/>
          <w:sz w:val="24"/>
        </w:rPr>
        <w:t>abc1.bin</w:t>
      </w:r>
      <w:r w:rsidR="00A87CBC" w:rsidRPr="00FE16FB">
        <w:rPr>
          <w:rFonts w:ascii="宋体" w:hAnsi="宋体" w:hint="eastAsia"/>
          <w:sz w:val="24"/>
        </w:rPr>
        <w:t>中写入a和b，又因为s</w:t>
      </w:r>
      <w:r w:rsidR="00A87CBC" w:rsidRPr="00FE16FB">
        <w:rPr>
          <w:rFonts w:ascii="宋体" w:hAnsi="宋体"/>
          <w:sz w:val="24"/>
        </w:rPr>
        <w:t>hort</w:t>
      </w:r>
      <w:r w:rsidR="00A87CBC" w:rsidRPr="00FE16FB">
        <w:rPr>
          <w:rFonts w:ascii="宋体" w:hAnsi="宋体" w:hint="eastAsia"/>
          <w:sz w:val="24"/>
        </w:rPr>
        <w:t>类型占两个字节，高8位存放在高字节中，低8位存放在低字节中，所以</w:t>
      </w:r>
      <w:r w:rsidR="00A87CBC" w:rsidRPr="00FE16FB">
        <w:rPr>
          <w:rFonts w:ascii="宋体" w:hAnsi="宋体"/>
          <w:sz w:val="24"/>
        </w:rPr>
        <w:t>abc1.bin</w:t>
      </w:r>
      <w:r w:rsidR="00A87CBC" w:rsidRPr="00FE16FB">
        <w:rPr>
          <w:rFonts w:ascii="宋体" w:hAnsi="宋体" w:hint="eastAsia"/>
          <w:sz w:val="24"/>
        </w:rPr>
        <w:t>中的内容应分别是</w:t>
      </w:r>
      <w:r w:rsidR="00A87CBC" w:rsidRPr="00FE16FB">
        <w:rPr>
          <w:rFonts w:ascii="宋体" w:hAnsi="宋体"/>
          <w:sz w:val="24"/>
        </w:rPr>
        <w:t>ASCII</w:t>
      </w:r>
      <w:r w:rsidR="00A87CBC" w:rsidRPr="00FE16FB">
        <w:rPr>
          <w:rFonts w:ascii="宋体" w:hAnsi="宋体" w:hint="eastAsia"/>
          <w:sz w:val="24"/>
        </w:rPr>
        <w:t>码为3</w:t>
      </w:r>
      <w:r w:rsidR="00A87CBC" w:rsidRPr="00FE16FB">
        <w:rPr>
          <w:rFonts w:ascii="宋体" w:hAnsi="宋体"/>
          <w:sz w:val="24"/>
        </w:rPr>
        <w:t>f</w:t>
      </w:r>
      <w:r w:rsidR="00A87CBC" w:rsidRPr="00FE16FB">
        <w:rPr>
          <w:rFonts w:ascii="宋体" w:hAnsi="宋体" w:hint="eastAsia"/>
          <w:sz w:val="24"/>
        </w:rPr>
        <w:t>、2</w:t>
      </w:r>
      <w:r w:rsidR="00A87CBC" w:rsidRPr="00FE16FB">
        <w:rPr>
          <w:rFonts w:ascii="宋体" w:hAnsi="宋体"/>
          <w:sz w:val="24"/>
        </w:rPr>
        <w:t>5</w:t>
      </w:r>
      <w:r w:rsidR="00A87CBC" w:rsidRPr="00FE16FB">
        <w:rPr>
          <w:rFonts w:ascii="宋体" w:hAnsi="宋体" w:hint="eastAsia"/>
          <w:sz w:val="24"/>
        </w:rPr>
        <w:t>、7d、7b的字符</w:t>
      </w:r>
      <w:r w:rsidR="009F760E" w:rsidRPr="00FE16FB">
        <w:rPr>
          <w:rFonts w:ascii="宋体" w:hAnsi="宋体" w:hint="eastAsia"/>
          <w:sz w:val="24"/>
        </w:rPr>
        <w:t>，即</w:t>
      </w:r>
      <w:r w:rsidR="009F760E" w:rsidRPr="00FE16FB">
        <w:rPr>
          <w:rFonts w:ascii="宋体" w:hAnsi="宋体"/>
          <w:sz w:val="24"/>
        </w:rPr>
        <w:t>?%}{</w:t>
      </w:r>
      <w:r w:rsidR="009F760E" w:rsidRPr="00FE16FB">
        <w:rPr>
          <w:rFonts w:ascii="宋体" w:hAnsi="宋体" w:hint="eastAsia"/>
          <w:sz w:val="24"/>
        </w:rPr>
        <w:t xml:space="preserve"> 而</w:t>
      </w:r>
      <w:proofErr w:type="spellStart"/>
      <w:r w:rsidR="009F760E" w:rsidRPr="00FE16FB">
        <w:rPr>
          <w:sz w:val="24"/>
        </w:rPr>
        <w:t>fprintf</w:t>
      </w:r>
      <w:proofErr w:type="spellEnd"/>
      <w:r w:rsidR="009F760E" w:rsidRPr="00FE16FB">
        <w:rPr>
          <w:sz w:val="24"/>
        </w:rPr>
        <w:t>(fp2,"%hx %hx",</w:t>
      </w:r>
      <w:proofErr w:type="spellStart"/>
      <w:r w:rsidR="009F760E" w:rsidRPr="00FE16FB">
        <w:rPr>
          <w:sz w:val="24"/>
        </w:rPr>
        <w:t>a,b</w:t>
      </w:r>
      <w:proofErr w:type="spellEnd"/>
      <w:r w:rsidR="009F760E" w:rsidRPr="00FE16FB">
        <w:rPr>
          <w:sz w:val="24"/>
        </w:rPr>
        <w:t>)</w:t>
      </w:r>
      <w:r w:rsidR="009F760E" w:rsidRPr="00FE16FB">
        <w:rPr>
          <w:rFonts w:ascii="宋体" w:hAnsi="宋体" w:hint="eastAsia"/>
          <w:sz w:val="24"/>
        </w:rPr>
        <w:t>是将a和b以十六进制s</w:t>
      </w:r>
      <w:r w:rsidR="009F760E" w:rsidRPr="00FE16FB">
        <w:rPr>
          <w:rFonts w:ascii="宋体" w:hAnsi="宋体"/>
          <w:sz w:val="24"/>
        </w:rPr>
        <w:t>hort</w:t>
      </w:r>
      <w:r w:rsidR="009F760E" w:rsidRPr="00FE16FB">
        <w:rPr>
          <w:rFonts w:ascii="宋体" w:hAnsi="宋体" w:hint="eastAsia"/>
          <w:sz w:val="24"/>
        </w:rPr>
        <w:t>型写入a</w:t>
      </w:r>
      <w:r w:rsidR="009F760E" w:rsidRPr="00FE16FB">
        <w:rPr>
          <w:rFonts w:ascii="宋体" w:hAnsi="宋体"/>
          <w:sz w:val="24"/>
        </w:rPr>
        <w:t>bc2.txt</w:t>
      </w:r>
      <w:r w:rsidR="009F760E" w:rsidRPr="00FE16FB">
        <w:rPr>
          <w:rFonts w:ascii="宋体" w:hAnsi="宋体" w:hint="eastAsia"/>
          <w:sz w:val="24"/>
        </w:rPr>
        <w:t>，故其内容应为2</w:t>
      </w:r>
      <w:r w:rsidR="009F760E" w:rsidRPr="00FE16FB">
        <w:rPr>
          <w:rFonts w:ascii="宋体" w:hAnsi="宋体"/>
          <w:sz w:val="24"/>
        </w:rPr>
        <w:t>53f</w:t>
      </w:r>
      <w:r w:rsidR="009F760E" w:rsidRPr="00FE16FB">
        <w:rPr>
          <w:rFonts w:ascii="宋体" w:hAnsi="宋体" w:hint="eastAsia"/>
          <w:sz w:val="24"/>
        </w:rPr>
        <w:t xml:space="preserve"> </w:t>
      </w:r>
      <w:r w:rsidR="009F760E" w:rsidRPr="00FE16FB">
        <w:rPr>
          <w:rFonts w:ascii="宋体" w:hAnsi="宋体"/>
          <w:sz w:val="24"/>
        </w:rPr>
        <w:t>7</w:t>
      </w:r>
      <w:r w:rsidR="009F760E" w:rsidRPr="00FE16FB">
        <w:rPr>
          <w:rFonts w:ascii="宋体" w:hAnsi="宋体" w:hint="eastAsia"/>
          <w:sz w:val="24"/>
        </w:rPr>
        <w:t>b</w:t>
      </w:r>
      <w:r w:rsidR="009F760E" w:rsidRPr="00FE16FB">
        <w:rPr>
          <w:rFonts w:ascii="宋体" w:hAnsi="宋体"/>
          <w:sz w:val="24"/>
        </w:rPr>
        <w:t>7</w:t>
      </w:r>
      <w:r w:rsidR="009F760E" w:rsidRPr="00FE16FB">
        <w:rPr>
          <w:rFonts w:ascii="宋体" w:hAnsi="宋体" w:hint="eastAsia"/>
          <w:sz w:val="24"/>
        </w:rPr>
        <w:t>d。</w:t>
      </w:r>
    </w:p>
    <w:p w14:paraId="666E9EE7" w14:textId="1A30C8A2" w:rsidR="00FE16FB" w:rsidRPr="00FE16FB" w:rsidRDefault="00FE16FB" w:rsidP="00A306B5">
      <w:pPr>
        <w:snapToGrid w:val="0"/>
        <w:spacing w:line="360" w:lineRule="auto"/>
        <w:rPr>
          <w:rFonts w:ascii="宋体" w:hAnsi="宋体"/>
          <w:sz w:val="24"/>
        </w:rPr>
      </w:pPr>
      <w:r w:rsidRPr="00FE16FB">
        <w:rPr>
          <w:rFonts w:ascii="宋体" w:hAnsi="宋体" w:hint="eastAsia"/>
          <w:sz w:val="24"/>
        </w:rPr>
        <w:t>程序运行结果如下图：</w:t>
      </w:r>
    </w:p>
    <w:p w14:paraId="4FC1EA64" w14:textId="679AFE5C" w:rsidR="00A306B5" w:rsidRDefault="00FE16FB" w:rsidP="00076B83">
      <w:pPr>
        <w:snapToGrid w:val="0"/>
        <w:rPr>
          <w:b/>
          <w:sz w:val="24"/>
        </w:rPr>
      </w:pPr>
      <w:r>
        <w:rPr>
          <w:noProof/>
        </w:rPr>
        <w:drawing>
          <wp:inline distT="0" distB="0" distL="0" distR="0" wp14:anchorId="30B63F98" wp14:editId="5AB26CAE">
            <wp:extent cx="1242168" cy="457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1013" w14:textId="77777777" w:rsidR="00FE16FB" w:rsidRDefault="00FE16FB" w:rsidP="00076B83">
      <w:pPr>
        <w:snapToGrid w:val="0"/>
        <w:rPr>
          <w:b/>
          <w:sz w:val="24"/>
        </w:rPr>
      </w:pPr>
    </w:p>
    <w:p w14:paraId="23D2DF28" w14:textId="77777777" w:rsidR="00FE16FB" w:rsidRPr="00FE16FB" w:rsidRDefault="00FE16FB" w:rsidP="00FE16FB">
      <w:pPr>
        <w:spacing w:line="360" w:lineRule="auto"/>
        <w:rPr>
          <w:rFonts w:ascii="宋体" w:hAnsi="宋体"/>
          <w:sz w:val="24"/>
        </w:rPr>
      </w:pPr>
      <w:r w:rsidRPr="00FE16FB">
        <w:rPr>
          <w:rFonts w:ascii="宋体" w:hAnsi="宋体" w:hint="eastAsia"/>
          <w:bCs/>
          <w:sz w:val="24"/>
        </w:rPr>
        <w:t>（2）</w:t>
      </w:r>
      <w:r w:rsidRPr="00FE16FB">
        <w:rPr>
          <w:rFonts w:ascii="宋体" w:hAnsi="宋体" w:hint="eastAsia"/>
          <w:sz w:val="24"/>
        </w:rPr>
        <w:t>将两处</w:t>
      </w:r>
      <w:proofErr w:type="spellStart"/>
      <w:r w:rsidRPr="00FE16FB">
        <w:rPr>
          <w:rFonts w:ascii="宋体" w:hAnsi="宋体"/>
          <w:sz w:val="24"/>
        </w:rPr>
        <w:t>sizeof</w:t>
      </w:r>
      <w:proofErr w:type="spellEnd"/>
      <w:r w:rsidRPr="00FE16FB">
        <w:rPr>
          <w:rFonts w:ascii="宋体" w:hAnsi="宋体"/>
          <w:sz w:val="24"/>
        </w:rPr>
        <w:t>(short)</w:t>
      </w:r>
      <w:r w:rsidRPr="00FE16FB">
        <w:rPr>
          <w:rFonts w:ascii="宋体" w:hAnsi="宋体" w:hint="eastAsia"/>
          <w:sz w:val="24"/>
        </w:rPr>
        <w:t>均改为</w:t>
      </w:r>
      <w:proofErr w:type="spellStart"/>
      <w:r w:rsidRPr="00FE16FB">
        <w:rPr>
          <w:rFonts w:ascii="宋体" w:hAnsi="宋体"/>
          <w:sz w:val="24"/>
        </w:rPr>
        <w:t>sizeof</w:t>
      </w:r>
      <w:proofErr w:type="spellEnd"/>
      <w:r w:rsidRPr="00FE16FB">
        <w:rPr>
          <w:rFonts w:ascii="宋体" w:hAnsi="宋体"/>
          <w:sz w:val="24"/>
        </w:rPr>
        <w:t>(</w:t>
      </w:r>
      <w:r w:rsidRPr="00FE16FB">
        <w:rPr>
          <w:rFonts w:ascii="宋体" w:hAnsi="宋体" w:hint="eastAsia"/>
          <w:sz w:val="24"/>
        </w:rPr>
        <w:t>char</w:t>
      </w:r>
      <w:r w:rsidRPr="00FE16FB">
        <w:rPr>
          <w:rFonts w:ascii="宋体" w:hAnsi="宋体"/>
          <w:sz w:val="24"/>
        </w:rPr>
        <w:t>)</w:t>
      </w:r>
      <w:r w:rsidRPr="00FE16FB">
        <w:rPr>
          <w:rFonts w:ascii="宋体" w:hAnsi="宋体" w:hint="eastAsia"/>
          <w:sz w:val="24"/>
        </w:rPr>
        <w:t>结果有什么不同，为什么？</w:t>
      </w:r>
    </w:p>
    <w:p w14:paraId="313BB2E0" w14:textId="77777777" w:rsidR="00FE16FB" w:rsidRPr="00A306B5" w:rsidRDefault="00FE16FB" w:rsidP="00FE16FB">
      <w:pPr>
        <w:spacing w:line="360" w:lineRule="auto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15D17">
        <w:rPr>
          <w:rFonts w:hAnsi="宋体"/>
          <w:b/>
          <w:sz w:val="24"/>
          <w:lang w:val="pt-BR"/>
        </w:rPr>
        <w:t>：</w:t>
      </w:r>
    </w:p>
    <w:p w14:paraId="6E34546D" w14:textId="254D9363" w:rsidR="00FE16FB" w:rsidRPr="0085318E" w:rsidRDefault="00FE16FB" w:rsidP="0085318E">
      <w:pPr>
        <w:snapToGrid w:val="0"/>
        <w:spacing w:line="360" w:lineRule="auto"/>
        <w:rPr>
          <w:rFonts w:ascii="宋体" w:hAnsi="宋体"/>
          <w:bCs/>
          <w:sz w:val="24"/>
        </w:rPr>
      </w:pPr>
      <w:r>
        <w:rPr>
          <w:bCs/>
          <w:sz w:val="24"/>
        </w:rPr>
        <w:tab/>
      </w:r>
      <w:r w:rsidR="0085318E" w:rsidRPr="0085318E">
        <w:rPr>
          <w:rFonts w:ascii="宋体" w:hAnsi="宋体"/>
          <w:bCs/>
          <w:sz w:val="24"/>
        </w:rPr>
        <w:t>abc1.bin</w:t>
      </w:r>
      <w:r w:rsidR="0085318E" w:rsidRPr="0085318E">
        <w:rPr>
          <w:rFonts w:ascii="宋体" w:hAnsi="宋体" w:hint="eastAsia"/>
          <w:bCs/>
          <w:sz w:val="24"/>
        </w:rPr>
        <w:t>中的内容变为?</w:t>
      </w:r>
      <w:r w:rsidR="0085318E" w:rsidRPr="0085318E">
        <w:rPr>
          <w:rFonts w:ascii="宋体" w:hAnsi="宋体"/>
          <w:bCs/>
          <w:sz w:val="24"/>
        </w:rPr>
        <w:t>}</w:t>
      </w:r>
      <w:r w:rsidR="0085318E" w:rsidRPr="0085318E">
        <w:rPr>
          <w:rFonts w:ascii="宋体" w:hAnsi="宋体" w:hint="eastAsia"/>
          <w:bCs/>
          <w:sz w:val="24"/>
        </w:rPr>
        <w:t>，因为c</w:t>
      </w:r>
      <w:r w:rsidR="0085318E" w:rsidRPr="0085318E">
        <w:rPr>
          <w:rFonts w:ascii="宋体" w:hAnsi="宋体"/>
          <w:bCs/>
          <w:sz w:val="24"/>
        </w:rPr>
        <w:t>har</w:t>
      </w:r>
      <w:r w:rsidR="0085318E" w:rsidRPr="0085318E">
        <w:rPr>
          <w:rFonts w:ascii="宋体" w:hAnsi="宋体" w:hint="eastAsia"/>
          <w:bCs/>
          <w:sz w:val="24"/>
        </w:rPr>
        <w:t>类型占1个字节，</w:t>
      </w:r>
      <w:proofErr w:type="spellStart"/>
      <w:r w:rsidR="0085318E" w:rsidRPr="0085318E">
        <w:rPr>
          <w:rFonts w:ascii="宋体" w:hAnsi="宋体" w:hint="eastAsia"/>
          <w:bCs/>
          <w:sz w:val="24"/>
        </w:rPr>
        <w:t>f</w:t>
      </w:r>
      <w:r w:rsidR="0085318E" w:rsidRPr="0085318E">
        <w:rPr>
          <w:rFonts w:ascii="宋体" w:hAnsi="宋体"/>
          <w:bCs/>
          <w:sz w:val="24"/>
        </w:rPr>
        <w:t>write</w:t>
      </w:r>
      <w:proofErr w:type="spellEnd"/>
      <w:r w:rsidR="0085318E" w:rsidRPr="0085318E">
        <w:rPr>
          <w:rFonts w:ascii="宋体" w:hAnsi="宋体" w:hint="eastAsia"/>
          <w:bCs/>
          <w:sz w:val="24"/>
        </w:rPr>
        <w:t>在写入时只会保留a和b的低8位，即3f和7</w:t>
      </w:r>
      <w:r w:rsidR="0085318E" w:rsidRPr="0085318E">
        <w:rPr>
          <w:rFonts w:ascii="宋体" w:hAnsi="宋体"/>
          <w:bCs/>
          <w:sz w:val="24"/>
        </w:rPr>
        <w:t>d</w:t>
      </w:r>
      <w:r w:rsidR="0085318E" w:rsidRPr="0085318E">
        <w:rPr>
          <w:rFonts w:ascii="宋体" w:hAnsi="宋体" w:hint="eastAsia"/>
          <w:bCs/>
          <w:sz w:val="24"/>
        </w:rPr>
        <w:t>，对应字符为?和}。</w:t>
      </w:r>
    </w:p>
    <w:p w14:paraId="2C1C1203" w14:textId="482A1CCC" w:rsidR="0085318E" w:rsidRPr="0085318E" w:rsidRDefault="0085318E" w:rsidP="0085318E">
      <w:pPr>
        <w:snapToGrid w:val="0"/>
        <w:spacing w:line="360" w:lineRule="auto"/>
        <w:rPr>
          <w:rFonts w:ascii="宋体" w:hAnsi="宋体"/>
          <w:bCs/>
          <w:sz w:val="24"/>
        </w:rPr>
      </w:pPr>
      <w:r w:rsidRPr="0085318E">
        <w:rPr>
          <w:rFonts w:ascii="宋体" w:hAnsi="宋体" w:hint="eastAsia"/>
          <w:bCs/>
          <w:sz w:val="24"/>
        </w:rPr>
        <w:t>程序运行结果如下图：</w:t>
      </w:r>
    </w:p>
    <w:p w14:paraId="682524C1" w14:textId="47A4227D" w:rsidR="00FE16FB" w:rsidRPr="0085318E" w:rsidRDefault="0085318E" w:rsidP="0085318E">
      <w:pPr>
        <w:snapToGrid w:val="0"/>
        <w:spacing w:line="360" w:lineRule="auto"/>
        <w:rPr>
          <w:rFonts w:ascii="宋体" w:hAnsi="宋体"/>
          <w:bCs/>
          <w:sz w:val="24"/>
        </w:rPr>
      </w:pPr>
      <w:r w:rsidRPr="0085318E">
        <w:rPr>
          <w:rFonts w:ascii="宋体" w:hAnsi="宋体"/>
          <w:noProof/>
        </w:rPr>
        <w:drawing>
          <wp:inline distT="0" distB="0" distL="0" distR="0" wp14:anchorId="7ECC0161" wp14:editId="735DDC9F">
            <wp:extent cx="1303133" cy="44961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7054" w14:textId="3BD1321E" w:rsidR="00FE16FB" w:rsidRDefault="00FE16FB" w:rsidP="0085318E">
      <w:pPr>
        <w:snapToGrid w:val="0"/>
        <w:spacing w:line="360" w:lineRule="auto"/>
        <w:rPr>
          <w:rFonts w:ascii="宋体" w:hAnsi="宋体"/>
          <w:bCs/>
          <w:sz w:val="24"/>
        </w:rPr>
      </w:pPr>
    </w:p>
    <w:p w14:paraId="3A5FE1F4" w14:textId="77777777" w:rsidR="0085318E" w:rsidRPr="0085318E" w:rsidRDefault="0085318E" w:rsidP="0085318E">
      <w:pPr>
        <w:rPr>
          <w:rFonts w:ascii="宋体" w:hAnsi="宋体"/>
          <w:sz w:val="24"/>
        </w:rPr>
      </w:pPr>
      <w:r w:rsidRPr="0085318E">
        <w:rPr>
          <w:rFonts w:ascii="宋体" w:hAnsi="宋体" w:hint="eastAsia"/>
          <w:sz w:val="24"/>
        </w:rPr>
        <w:t>（3）将</w:t>
      </w:r>
      <w:proofErr w:type="spellStart"/>
      <w:r w:rsidRPr="0085318E">
        <w:rPr>
          <w:rFonts w:ascii="宋体" w:hAnsi="宋体"/>
          <w:sz w:val="24"/>
        </w:rPr>
        <w:t>fprintf</w:t>
      </w:r>
      <w:proofErr w:type="spellEnd"/>
      <w:r w:rsidRPr="0085318E">
        <w:rPr>
          <w:rFonts w:ascii="宋体" w:hAnsi="宋体"/>
          <w:sz w:val="24"/>
        </w:rPr>
        <w:t>(fp2,"%hx %hx",</w:t>
      </w:r>
      <w:proofErr w:type="spellStart"/>
      <w:r w:rsidRPr="0085318E">
        <w:rPr>
          <w:rFonts w:ascii="宋体" w:hAnsi="宋体"/>
          <w:sz w:val="24"/>
        </w:rPr>
        <w:t>a,b</w:t>
      </w:r>
      <w:proofErr w:type="spellEnd"/>
      <w:r w:rsidRPr="0085318E">
        <w:rPr>
          <w:rFonts w:ascii="宋体" w:hAnsi="宋体"/>
          <w:sz w:val="24"/>
        </w:rPr>
        <w:t>)</w:t>
      </w:r>
      <w:r w:rsidRPr="0085318E">
        <w:rPr>
          <w:rFonts w:ascii="宋体" w:hAnsi="宋体" w:hint="eastAsia"/>
          <w:sz w:val="24"/>
        </w:rPr>
        <w:t xml:space="preserve"> 改为 </w:t>
      </w:r>
      <w:proofErr w:type="spellStart"/>
      <w:r w:rsidRPr="0085318E">
        <w:rPr>
          <w:rFonts w:ascii="宋体" w:hAnsi="宋体"/>
          <w:sz w:val="24"/>
        </w:rPr>
        <w:t>fprintf</w:t>
      </w:r>
      <w:proofErr w:type="spellEnd"/>
      <w:r w:rsidRPr="0085318E">
        <w:rPr>
          <w:rFonts w:ascii="宋体" w:hAnsi="宋体"/>
          <w:sz w:val="24"/>
        </w:rPr>
        <w:t>(fp2,"%</w:t>
      </w:r>
      <w:r w:rsidRPr="0085318E">
        <w:rPr>
          <w:rFonts w:ascii="宋体" w:hAnsi="宋体" w:hint="eastAsia"/>
          <w:sz w:val="24"/>
        </w:rPr>
        <w:t>d</w:t>
      </w:r>
      <w:r w:rsidRPr="0085318E">
        <w:rPr>
          <w:rFonts w:ascii="宋体" w:hAnsi="宋体"/>
          <w:sz w:val="24"/>
        </w:rPr>
        <w:t xml:space="preserve"> %</w:t>
      </w:r>
      <w:r w:rsidRPr="0085318E">
        <w:rPr>
          <w:rFonts w:ascii="宋体" w:hAnsi="宋体" w:hint="eastAsia"/>
          <w:sz w:val="24"/>
        </w:rPr>
        <w:t>d</w:t>
      </w:r>
      <w:r w:rsidRPr="0085318E">
        <w:rPr>
          <w:rFonts w:ascii="宋体" w:hAnsi="宋体"/>
          <w:sz w:val="24"/>
        </w:rPr>
        <w:t>",</w:t>
      </w:r>
      <w:proofErr w:type="spellStart"/>
      <w:r w:rsidRPr="0085318E">
        <w:rPr>
          <w:rFonts w:ascii="宋体" w:hAnsi="宋体"/>
          <w:sz w:val="24"/>
        </w:rPr>
        <w:t>a,b</w:t>
      </w:r>
      <w:proofErr w:type="spellEnd"/>
      <w:r w:rsidRPr="0085318E">
        <w:rPr>
          <w:rFonts w:ascii="宋体" w:hAnsi="宋体"/>
          <w:sz w:val="24"/>
        </w:rPr>
        <w:t>)</w:t>
      </w:r>
      <w:r w:rsidRPr="0085318E">
        <w:rPr>
          <w:rFonts w:ascii="宋体" w:hAnsi="宋体" w:hint="eastAsia"/>
          <w:sz w:val="24"/>
        </w:rPr>
        <w:t>结果有什么不同。</w:t>
      </w:r>
    </w:p>
    <w:p w14:paraId="265DD67F" w14:textId="77777777" w:rsidR="0085318E" w:rsidRPr="00672DEF" w:rsidRDefault="0085318E" w:rsidP="0085318E">
      <w:pPr>
        <w:spacing w:line="360" w:lineRule="auto"/>
        <w:rPr>
          <w:bCs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15D17">
        <w:rPr>
          <w:rFonts w:hAnsi="宋体"/>
          <w:b/>
          <w:sz w:val="24"/>
          <w:lang w:val="pt-BR"/>
        </w:rPr>
        <w:t>：</w:t>
      </w:r>
    </w:p>
    <w:p w14:paraId="637C80A3" w14:textId="21EFA71F" w:rsidR="0085318E" w:rsidRDefault="00672DEF" w:rsidP="0085318E"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ab/>
      </w:r>
      <w:proofErr w:type="spellStart"/>
      <w:r w:rsidRPr="0085318E">
        <w:rPr>
          <w:rFonts w:ascii="宋体" w:hAnsi="宋体"/>
          <w:sz w:val="24"/>
        </w:rPr>
        <w:t>fprintf</w:t>
      </w:r>
      <w:proofErr w:type="spellEnd"/>
      <w:r w:rsidRPr="0085318E">
        <w:rPr>
          <w:rFonts w:ascii="宋体" w:hAnsi="宋体"/>
          <w:sz w:val="24"/>
        </w:rPr>
        <w:t>(fp2,"%</w:t>
      </w:r>
      <w:r w:rsidRPr="0085318E">
        <w:rPr>
          <w:rFonts w:ascii="宋体" w:hAnsi="宋体" w:hint="eastAsia"/>
          <w:sz w:val="24"/>
        </w:rPr>
        <w:t>d</w:t>
      </w:r>
      <w:r w:rsidRPr="0085318E">
        <w:rPr>
          <w:rFonts w:ascii="宋体" w:hAnsi="宋体"/>
          <w:sz w:val="24"/>
        </w:rPr>
        <w:t xml:space="preserve"> %</w:t>
      </w:r>
      <w:r w:rsidRPr="0085318E">
        <w:rPr>
          <w:rFonts w:ascii="宋体" w:hAnsi="宋体" w:hint="eastAsia"/>
          <w:sz w:val="24"/>
        </w:rPr>
        <w:t>d</w:t>
      </w:r>
      <w:r w:rsidRPr="0085318E">
        <w:rPr>
          <w:rFonts w:ascii="宋体" w:hAnsi="宋体"/>
          <w:sz w:val="24"/>
        </w:rPr>
        <w:t>",</w:t>
      </w:r>
      <w:proofErr w:type="spellStart"/>
      <w:r w:rsidRPr="0085318E">
        <w:rPr>
          <w:rFonts w:ascii="宋体" w:hAnsi="宋体"/>
          <w:sz w:val="24"/>
        </w:rPr>
        <w:t>a,b</w:t>
      </w:r>
      <w:proofErr w:type="spellEnd"/>
      <w:r w:rsidRPr="0085318E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会将a和b转为十进制整型后再写入。</w:t>
      </w:r>
    </w:p>
    <w:p w14:paraId="08CD69A4" w14:textId="77777777" w:rsidR="00672DEF" w:rsidRPr="0085318E" w:rsidRDefault="00672DEF" w:rsidP="00672DEF">
      <w:pPr>
        <w:snapToGrid w:val="0"/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sz w:val="24"/>
        </w:rPr>
        <w:tab/>
      </w:r>
      <w:r w:rsidRPr="0085318E">
        <w:rPr>
          <w:rFonts w:ascii="宋体" w:hAnsi="宋体" w:hint="eastAsia"/>
          <w:bCs/>
          <w:sz w:val="24"/>
        </w:rPr>
        <w:t>程序运行结果如下图：</w:t>
      </w:r>
    </w:p>
    <w:p w14:paraId="01EB0743" w14:textId="28BE3D2D" w:rsidR="00672DEF" w:rsidRPr="0085318E" w:rsidRDefault="00672DEF" w:rsidP="0085318E">
      <w:pPr>
        <w:snapToGrid w:val="0"/>
        <w:spacing w:line="360" w:lineRule="auto"/>
        <w:rPr>
          <w:rFonts w:ascii="宋体" w:hAnsi="宋体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53DBC2B" wp14:editId="4C6888C6">
            <wp:extent cx="1394581" cy="44961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F791" w14:textId="067C51A1" w:rsidR="00076B83" w:rsidRPr="00885843" w:rsidRDefault="00771EE5" w:rsidP="00076B83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8</w:t>
      </w:r>
      <w:r w:rsidR="00076B83" w:rsidRPr="00885843">
        <w:rPr>
          <w:b/>
          <w:sz w:val="24"/>
        </w:rPr>
        <w:t xml:space="preserve">.2.2 </w:t>
      </w:r>
      <w:r w:rsidR="00076B83"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14:paraId="1207AF91" w14:textId="77777777" w:rsidR="00771EE5" w:rsidRPr="00771EE5" w:rsidRDefault="00771EE5" w:rsidP="00771EE5">
      <w:pPr>
        <w:spacing w:line="360" w:lineRule="auto"/>
        <w:ind w:firstLine="420"/>
        <w:rPr>
          <w:rFonts w:ascii="宋体" w:hAnsi="宋体"/>
          <w:sz w:val="24"/>
        </w:rPr>
      </w:pPr>
      <w:bookmarkStart w:id="9" w:name="_Toc223233068"/>
      <w:bookmarkStart w:id="10" w:name="_Toc223229250"/>
      <w:r w:rsidRPr="00771EE5">
        <w:rPr>
          <w:rFonts w:ascii="宋体" w:hAnsi="宋体" w:hint="eastAsia"/>
          <w:sz w:val="24"/>
        </w:rPr>
        <w:t>将指定的文本文件内容在屏幕上显示出来，命令行的格式为：</w:t>
      </w:r>
    </w:p>
    <w:p w14:paraId="4BE7075F" w14:textId="77777777" w:rsidR="00771EE5" w:rsidRPr="00771EE5" w:rsidRDefault="00771EE5" w:rsidP="00771EE5">
      <w:pPr>
        <w:spacing w:line="360" w:lineRule="auto"/>
        <w:ind w:firstLineChars="550" w:firstLine="1320"/>
        <w:rPr>
          <w:rFonts w:ascii="宋体" w:hAnsi="宋体"/>
          <w:sz w:val="24"/>
        </w:rPr>
      </w:pPr>
      <w:r w:rsidRPr="00771EE5">
        <w:rPr>
          <w:rFonts w:ascii="宋体" w:hAnsi="宋体" w:hint="eastAsia"/>
          <w:sz w:val="24"/>
        </w:rPr>
        <w:t>type filename</w:t>
      </w:r>
    </w:p>
    <w:p w14:paraId="79129C1A" w14:textId="77777777" w:rsidR="00771EE5" w:rsidRPr="00771EE5" w:rsidRDefault="00771EE5" w:rsidP="00771EE5">
      <w:pPr>
        <w:numPr>
          <w:ilvl w:val="0"/>
          <w:numId w:val="8"/>
        </w:numPr>
        <w:spacing w:line="360" w:lineRule="auto"/>
        <w:rPr>
          <w:rFonts w:ascii="宋体" w:hAnsi="宋体"/>
          <w:sz w:val="24"/>
        </w:rPr>
      </w:pPr>
      <w:r w:rsidRPr="00771EE5">
        <w:rPr>
          <w:rFonts w:hint="eastAsia"/>
          <w:sz w:val="24"/>
        </w:rPr>
        <w:t>源程序</w:t>
      </w:r>
      <w:r w:rsidRPr="00771EE5">
        <w:rPr>
          <w:rFonts w:ascii="宋体" w:hAnsi="宋体" w:hint="eastAsia"/>
          <w:sz w:val="24"/>
        </w:rPr>
        <w:t>中存在什么样的逻辑错误（先观察执行结果）？对程序进行修改、调试，使之能够正确完成指定任务</w:t>
      </w:r>
      <w:r w:rsidRPr="00771EE5">
        <w:rPr>
          <w:rFonts w:hint="eastAsia"/>
          <w:sz w:val="24"/>
        </w:rPr>
        <w:t>。</w:t>
      </w:r>
    </w:p>
    <w:p w14:paraId="59FB946B" w14:textId="77777777" w:rsidR="00771EE5" w:rsidRPr="00771EE5" w:rsidRDefault="00771EE5" w:rsidP="00771EE5">
      <w:pPr>
        <w:spacing w:line="360" w:lineRule="auto"/>
        <w:ind w:firstLine="400"/>
        <w:rPr>
          <w:rFonts w:ascii="宋体" w:hAnsi="宋体"/>
          <w:sz w:val="24"/>
        </w:rPr>
      </w:pPr>
      <w:r w:rsidRPr="00771EE5">
        <w:rPr>
          <w:rFonts w:ascii="宋体" w:hAnsi="宋体"/>
          <w:sz w:val="24"/>
        </w:rPr>
        <w:t>#include&lt;stdio.h&gt;</w:t>
      </w:r>
    </w:p>
    <w:p w14:paraId="2379BA32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/>
          <w:sz w:val="24"/>
        </w:rPr>
        <w:t>#include&lt;stdlib.h&gt;</w:t>
      </w:r>
    </w:p>
    <w:p w14:paraId="0FE8C42B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 w:hint="eastAsia"/>
          <w:sz w:val="24"/>
        </w:rPr>
        <w:t>int</w:t>
      </w:r>
      <w:r w:rsidRPr="00771EE5">
        <w:rPr>
          <w:rFonts w:ascii="宋体" w:hAnsi="宋体"/>
          <w:sz w:val="24"/>
        </w:rPr>
        <w:t xml:space="preserve"> main(int </w:t>
      </w:r>
      <w:proofErr w:type="spellStart"/>
      <w:r w:rsidRPr="00771EE5">
        <w:rPr>
          <w:rFonts w:ascii="宋体" w:hAnsi="宋体"/>
          <w:sz w:val="24"/>
        </w:rPr>
        <w:t>argc</w:t>
      </w:r>
      <w:proofErr w:type="spellEnd"/>
      <w:r w:rsidRPr="00771EE5">
        <w:rPr>
          <w:rFonts w:ascii="宋体" w:hAnsi="宋体"/>
          <w:sz w:val="24"/>
        </w:rPr>
        <w:t xml:space="preserve">, char* </w:t>
      </w:r>
      <w:proofErr w:type="spellStart"/>
      <w:r w:rsidRPr="00771EE5">
        <w:rPr>
          <w:rFonts w:ascii="宋体" w:hAnsi="宋体"/>
          <w:sz w:val="24"/>
        </w:rPr>
        <w:t>argv</w:t>
      </w:r>
      <w:proofErr w:type="spellEnd"/>
      <w:r w:rsidRPr="00771EE5">
        <w:rPr>
          <w:rFonts w:ascii="宋体" w:hAnsi="宋体"/>
          <w:sz w:val="24"/>
        </w:rPr>
        <w:t>[])</w:t>
      </w:r>
    </w:p>
    <w:p w14:paraId="6FBA5B58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/>
          <w:sz w:val="24"/>
        </w:rPr>
        <w:t>{</w:t>
      </w:r>
    </w:p>
    <w:p w14:paraId="5B4F21DF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/>
          <w:sz w:val="24"/>
        </w:rPr>
        <w:tab/>
        <w:t xml:space="preserve">char </w:t>
      </w:r>
      <w:proofErr w:type="spellStart"/>
      <w:r w:rsidRPr="00771EE5">
        <w:rPr>
          <w:rFonts w:ascii="宋体" w:hAnsi="宋体"/>
          <w:sz w:val="24"/>
        </w:rPr>
        <w:t>ch</w:t>
      </w:r>
      <w:proofErr w:type="spellEnd"/>
      <w:r w:rsidRPr="00771EE5">
        <w:rPr>
          <w:rFonts w:ascii="宋体" w:hAnsi="宋体"/>
          <w:sz w:val="24"/>
        </w:rPr>
        <w:t>;</w:t>
      </w:r>
    </w:p>
    <w:p w14:paraId="05D35F3A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/>
          <w:sz w:val="24"/>
        </w:rPr>
        <w:tab/>
        <w:t>FILE *</w:t>
      </w:r>
      <w:proofErr w:type="spellStart"/>
      <w:r w:rsidRPr="00771EE5">
        <w:rPr>
          <w:rFonts w:ascii="宋体" w:hAnsi="宋体"/>
          <w:sz w:val="24"/>
        </w:rPr>
        <w:t>fp</w:t>
      </w:r>
      <w:proofErr w:type="spellEnd"/>
      <w:r w:rsidRPr="00771EE5">
        <w:rPr>
          <w:rFonts w:ascii="宋体" w:hAnsi="宋体"/>
          <w:sz w:val="24"/>
        </w:rPr>
        <w:t>;</w:t>
      </w:r>
    </w:p>
    <w:p w14:paraId="18F8E72D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/>
          <w:sz w:val="24"/>
        </w:rPr>
        <w:tab/>
        <w:t>if(</w:t>
      </w:r>
      <w:proofErr w:type="spellStart"/>
      <w:r w:rsidRPr="00771EE5">
        <w:rPr>
          <w:rFonts w:ascii="宋体" w:hAnsi="宋体"/>
          <w:sz w:val="24"/>
        </w:rPr>
        <w:t>argc</w:t>
      </w:r>
      <w:proofErr w:type="spellEnd"/>
      <w:r w:rsidRPr="00771EE5">
        <w:rPr>
          <w:rFonts w:ascii="宋体" w:hAnsi="宋体"/>
          <w:sz w:val="24"/>
        </w:rPr>
        <w:t>!=2){</w:t>
      </w:r>
    </w:p>
    <w:p w14:paraId="1FC9582E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/>
          <w:sz w:val="24"/>
        </w:rPr>
        <w:tab/>
      </w:r>
      <w:r w:rsidRPr="00771EE5">
        <w:rPr>
          <w:rFonts w:ascii="宋体" w:hAnsi="宋体"/>
          <w:sz w:val="24"/>
        </w:rPr>
        <w:tab/>
      </w:r>
      <w:proofErr w:type="spellStart"/>
      <w:r w:rsidRPr="00771EE5">
        <w:rPr>
          <w:rFonts w:ascii="宋体" w:hAnsi="宋体"/>
          <w:sz w:val="24"/>
        </w:rPr>
        <w:t>printf</w:t>
      </w:r>
      <w:proofErr w:type="spellEnd"/>
      <w:r w:rsidRPr="00771EE5">
        <w:rPr>
          <w:rFonts w:ascii="宋体" w:hAnsi="宋体"/>
          <w:sz w:val="24"/>
        </w:rPr>
        <w:t>("Arguments error!\n");</w:t>
      </w:r>
    </w:p>
    <w:p w14:paraId="0A48A459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/>
          <w:sz w:val="24"/>
        </w:rPr>
        <w:tab/>
      </w:r>
      <w:r w:rsidRPr="00771EE5">
        <w:rPr>
          <w:rFonts w:ascii="宋体" w:hAnsi="宋体"/>
          <w:sz w:val="24"/>
        </w:rPr>
        <w:tab/>
        <w:t>exit(-1);</w:t>
      </w:r>
    </w:p>
    <w:p w14:paraId="1FD59053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/>
          <w:sz w:val="24"/>
        </w:rPr>
        <w:tab/>
        <w:t>}</w:t>
      </w:r>
    </w:p>
    <w:p w14:paraId="5F0E7726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 w:hint="eastAsia"/>
          <w:sz w:val="24"/>
        </w:rPr>
        <w:tab/>
        <w:t>if((</w:t>
      </w:r>
      <w:proofErr w:type="spellStart"/>
      <w:r w:rsidRPr="00771EE5">
        <w:rPr>
          <w:rFonts w:ascii="宋体" w:hAnsi="宋体" w:hint="eastAsia"/>
          <w:sz w:val="24"/>
        </w:rPr>
        <w:t>fp</w:t>
      </w:r>
      <w:proofErr w:type="spellEnd"/>
      <w:r w:rsidRPr="00771EE5">
        <w:rPr>
          <w:rFonts w:ascii="宋体" w:hAnsi="宋体" w:hint="eastAsia"/>
          <w:sz w:val="24"/>
        </w:rPr>
        <w:t>=</w:t>
      </w:r>
      <w:proofErr w:type="spellStart"/>
      <w:r w:rsidRPr="00771EE5">
        <w:rPr>
          <w:rFonts w:ascii="宋体" w:hAnsi="宋体" w:hint="eastAsia"/>
          <w:sz w:val="24"/>
        </w:rPr>
        <w:t>fopen</w:t>
      </w:r>
      <w:proofErr w:type="spellEnd"/>
      <w:r w:rsidRPr="00771EE5">
        <w:rPr>
          <w:rFonts w:ascii="宋体" w:hAnsi="宋体" w:hint="eastAsia"/>
          <w:sz w:val="24"/>
        </w:rPr>
        <w:t>(</w:t>
      </w:r>
      <w:proofErr w:type="spellStart"/>
      <w:r w:rsidRPr="00771EE5">
        <w:rPr>
          <w:rFonts w:ascii="宋体" w:hAnsi="宋体" w:hint="eastAsia"/>
          <w:sz w:val="24"/>
        </w:rPr>
        <w:t>argv</w:t>
      </w:r>
      <w:proofErr w:type="spellEnd"/>
      <w:r w:rsidRPr="00771EE5">
        <w:rPr>
          <w:rFonts w:ascii="宋体" w:hAnsi="宋体" w:hint="eastAsia"/>
          <w:sz w:val="24"/>
        </w:rPr>
        <w:t xml:space="preserve">[1],"r"))==NULL){       /* </w:t>
      </w:r>
      <w:proofErr w:type="spellStart"/>
      <w:r w:rsidRPr="00771EE5">
        <w:rPr>
          <w:rFonts w:ascii="宋体" w:hAnsi="宋体" w:hint="eastAsia"/>
          <w:sz w:val="24"/>
        </w:rPr>
        <w:t>fp</w:t>
      </w:r>
      <w:proofErr w:type="spellEnd"/>
      <w:r w:rsidRPr="00771EE5">
        <w:rPr>
          <w:rFonts w:ascii="宋体" w:hAnsi="宋体" w:hint="eastAsia"/>
          <w:sz w:val="24"/>
        </w:rPr>
        <w:t xml:space="preserve"> 指向 filename */</w:t>
      </w:r>
    </w:p>
    <w:p w14:paraId="48FDD315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/>
          <w:sz w:val="24"/>
        </w:rPr>
        <w:tab/>
      </w:r>
      <w:r w:rsidRPr="00771EE5">
        <w:rPr>
          <w:rFonts w:ascii="宋体" w:hAnsi="宋体"/>
          <w:sz w:val="24"/>
        </w:rPr>
        <w:tab/>
      </w:r>
      <w:proofErr w:type="spellStart"/>
      <w:r w:rsidRPr="00771EE5">
        <w:rPr>
          <w:rFonts w:ascii="宋体" w:hAnsi="宋体"/>
          <w:sz w:val="24"/>
        </w:rPr>
        <w:t>printf</w:t>
      </w:r>
      <w:proofErr w:type="spellEnd"/>
      <w:r w:rsidRPr="00771EE5">
        <w:rPr>
          <w:rFonts w:ascii="宋体" w:hAnsi="宋体"/>
          <w:sz w:val="24"/>
        </w:rPr>
        <w:t>("Can't open %s file!\n",</w:t>
      </w:r>
      <w:proofErr w:type="spellStart"/>
      <w:r w:rsidRPr="00771EE5">
        <w:rPr>
          <w:rFonts w:ascii="宋体" w:hAnsi="宋体"/>
          <w:sz w:val="24"/>
        </w:rPr>
        <w:t>argv</w:t>
      </w:r>
      <w:proofErr w:type="spellEnd"/>
      <w:r w:rsidRPr="00771EE5">
        <w:rPr>
          <w:rFonts w:ascii="宋体" w:hAnsi="宋体"/>
          <w:sz w:val="24"/>
        </w:rPr>
        <w:t>[1]);</w:t>
      </w:r>
    </w:p>
    <w:p w14:paraId="4C97A425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/>
          <w:sz w:val="24"/>
        </w:rPr>
        <w:tab/>
      </w:r>
      <w:r w:rsidRPr="00771EE5">
        <w:rPr>
          <w:rFonts w:ascii="宋体" w:hAnsi="宋体"/>
          <w:sz w:val="24"/>
        </w:rPr>
        <w:tab/>
        <w:t>exit(-1);</w:t>
      </w:r>
    </w:p>
    <w:p w14:paraId="7080FF46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/>
          <w:sz w:val="24"/>
        </w:rPr>
        <w:tab/>
        <w:t>}</w:t>
      </w:r>
    </w:p>
    <w:p w14:paraId="1FCE067C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</w:p>
    <w:p w14:paraId="3DDB85CF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 w:hint="eastAsia"/>
          <w:sz w:val="24"/>
        </w:rPr>
        <w:tab/>
        <w:t>while(</w:t>
      </w:r>
      <w:proofErr w:type="spellStart"/>
      <w:r w:rsidRPr="00771EE5">
        <w:rPr>
          <w:rFonts w:ascii="宋体" w:hAnsi="宋体" w:hint="eastAsia"/>
          <w:sz w:val="24"/>
        </w:rPr>
        <w:t>ch</w:t>
      </w:r>
      <w:proofErr w:type="spellEnd"/>
      <w:r w:rsidRPr="00771EE5">
        <w:rPr>
          <w:rFonts w:ascii="宋体" w:hAnsi="宋体" w:hint="eastAsia"/>
          <w:sz w:val="24"/>
        </w:rPr>
        <w:t>=</w:t>
      </w:r>
      <w:proofErr w:type="spellStart"/>
      <w:r w:rsidRPr="00771EE5">
        <w:rPr>
          <w:rFonts w:ascii="宋体" w:hAnsi="宋体" w:hint="eastAsia"/>
          <w:sz w:val="24"/>
        </w:rPr>
        <w:t>fgetc</w:t>
      </w:r>
      <w:proofErr w:type="spellEnd"/>
      <w:r w:rsidRPr="00771EE5">
        <w:rPr>
          <w:rFonts w:ascii="宋体" w:hAnsi="宋体" w:hint="eastAsia"/>
          <w:sz w:val="24"/>
        </w:rPr>
        <w:t>(</w:t>
      </w:r>
      <w:proofErr w:type="spellStart"/>
      <w:r w:rsidRPr="00771EE5">
        <w:rPr>
          <w:rFonts w:ascii="宋体" w:hAnsi="宋体" w:hint="eastAsia"/>
          <w:sz w:val="24"/>
        </w:rPr>
        <w:t>fp</w:t>
      </w:r>
      <w:proofErr w:type="spellEnd"/>
      <w:r w:rsidRPr="00771EE5">
        <w:rPr>
          <w:rFonts w:ascii="宋体" w:hAnsi="宋体" w:hint="eastAsia"/>
          <w:sz w:val="24"/>
        </w:rPr>
        <w:t>)!=EOF)          /* 从filename中读字符 */</w:t>
      </w:r>
    </w:p>
    <w:p w14:paraId="29A929F9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 w:hint="eastAsia"/>
          <w:sz w:val="24"/>
        </w:rPr>
        <w:tab/>
        <w:t xml:space="preserve">   </w:t>
      </w:r>
      <w:proofErr w:type="spellStart"/>
      <w:r w:rsidRPr="00771EE5">
        <w:rPr>
          <w:rFonts w:ascii="宋体" w:hAnsi="宋体" w:hint="eastAsia"/>
          <w:sz w:val="24"/>
        </w:rPr>
        <w:t>putchar</w:t>
      </w:r>
      <w:proofErr w:type="spellEnd"/>
      <w:r w:rsidRPr="00771EE5">
        <w:rPr>
          <w:rFonts w:ascii="宋体" w:hAnsi="宋体" w:hint="eastAsia"/>
          <w:sz w:val="24"/>
        </w:rPr>
        <w:t>(</w:t>
      </w:r>
      <w:proofErr w:type="spellStart"/>
      <w:r w:rsidRPr="00771EE5">
        <w:rPr>
          <w:rFonts w:ascii="宋体" w:hAnsi="宋体" w:hint="eastAsia"/>
          <w:sz w:val="24"/>
        </w:rPr>
        <w:t>ch</w:t>
      </w:r>
      <w:proofErr w:type="spellEnd"/>
      <w:r w:rsidRPr="00771EE5">
        <w:rPr>
          <w:rFonts w:ascii="宋体" w:hAnsi="宋体" w:hint="eastAsia"/>
          <w:sz w:val="24"/>
        </w:rPr>
        <w:t>);                  /* 向显示器中写字符 */</w:t>
      </w:r>
    </w:p>
    <w:p w14:paraId="59BBEBC7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 w:hint="eastAsia"/>
          <w:sz w:val="24"/>
        </w:rPr>
        <w:tab/>
      </w:r>
      <w:proofErr w:type="spellStart"/>
      <w:r w:rsidRPr="00771EE5">
        <w:rPr>
          <w:rFonts w:ascii="宋体" w:hAnsi="宋体" w:hint="eastAsia"/>
          <w:sz w:val="24"/>
        </w:rPr>
        <w:t>fclose</w:t>
      </w:r>
      <w:proofErr w:type="spellEnd"/>
      <w:r w:rsidRPr="00771EE5">
        <w:rPr>
          <w:rFonts w:ascii="宋体" w:hAnsi="宋体" w:hint="eastAsia"/>
          <w:sz w:val="24"/>
        </w:rPr>
        <w:t>(</w:t>
      </w:r>
      <w:proofErr w:type="spellStart"/>
      <w:r w:rsidRPr="00771EE5">
        <w:rPr>
          <w:rFonts w:ascii="宋体" w:hAnsi="宋体" w:hint="eastAsia"/>
          <w:sz w:val="24"/>
        </w:rPr>
        <w:t>fp</w:t>
      </w:r>
      <w:proofErr w:type="spellEnd"/>
      <w:r w:rsidRPr="00771EE5">
        <w:rPr>
          <w:rFonts w:ascii="宋体" w:hAnsi="宋体" w:hint="eastAsia"/>
          <w:sz w:val="24"/>
        </w:rPr>
        <w:t>);                      /* 关闭filename */</w:t>
      </w:r>
    </w:p>
    <w:p w14:paraId="19512596" w14:textId="77777777" w:rsidR="00771EE5" w:rsidRPr="00771EE5" w:rsidRDefault="00771EE5" w:rsidP="00771EE5">
      <w:pPr>
        <w:snapToGrid w:val="0"/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 w:hint="eastAsia"/>
          <w:sz w:val="24"/>
        </w:rPr>
        <w:t xml:space="preserve"> return 0;</w:t>
      </w:r>
      <w:r w:rsidRPr="00771EE5">
        <w:rPr>
          <w:rFonts w:ascii="宋体" w:hAnsi="宋体"/>
          <w:sz w:val="24"/>
        </w:rPr>
        <w:tab/>
      </w:r>
    </w:p>
    <w:p w14:paraId="591B9B5F" w14:textId="77777777" w:rsidR="00771EE5" w:rsidRPr="00771EE5" w:rsidRDefault="00771EE5" w:rsidP="00771EE5">
      <w:pPr>
        <w:spacing w:line="360" w:lineRule="auto"/>
        <w:ind w:left="420"/>
        <w:rPr>
          <w:rFonts w:ascii="宋体" w:hAnsi="宋体"/>
          <w:sz w:val="24"/>
        </w:rPr>
      </w:pPr>
      <w:r w:rsidRPr="00771EE5">
        <w:rPr>
          <w:rFonts w:ascii="宋体" w:hAnsi="宋体"/>
          <w:sz w:val="24"/>
        </w:rPr>
        <w:t>}</w:t>
      </w:r>
    </w:p>
    <w:p w14:paraId="0EC2D878" w14:textId="76674E2F" w:rsidR="00076B83" w:rsidRPr="00885843" w:rsidRDefault="00076B83" w:rsidP="008D276B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1A5E3921" w14:textId="576A00B6" w:rsidR="00076B83" w:rsidRDefault="00076B83" w:rsidP="008A353E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ab/>
      </w:r>
      <w:r w:rsidR="00771EE5">
        <w:rPr>
          <w:rFonts w:hint="eastAsia"/>
          <w:sz w:val="24"/>
        </w:rPr>
        <w:t>第</w:t>
      </w:r>
      <w:r w:rsidR="00771EE5">
        <w:rPr>
          <w:rFonts w:hint="eastAsia"/>
          <w:sz w:val="24"/>
        </w:rPr>
        <w:t>1</w:t>
      </w:r>
      <w:r w:rsidR="00771EE5">
        <w:rPr>
          <w:sz w:val="24"/>
        </w:rPr>
        <w:t>6</w:t>
      </w:r>
      <w:r w:rsidR="00771EE5">
        <w:rPr>
          <w:rFonts w:hint="eastAsia"/>
          <w:sz w:val="24"/>
        </w:rPr>
        <w:t>行</w:t>
      </w:r>
      <w:r w:rsidR="00771EE5" w:rsidRPr="00771EE5">
        <w:rPr>
          <w:rFonts w:ascii="宋体" w:hAnsi="宋体" w:hint="eastAsia"/>
          <w:sz w:val="24"/>
        </w:rPr>
        <w:t>while(</w:t>
      </w:r>
      <w:proofErr w:type="spellStart"/>
      <w:r w:rsidR="00771EE5" w:rsidRPr="00771EE5">
        <w:rPr>
          <w:rFonts w:ascii="宋体" w:hAnsi="宋体" w:hint="eastAsia"/>
          <w:sz w:val="24"/>
        </w:rPr>
        <w:t>ch</w:t>
      </w:r>
      <w:proofErr w:type="spellEnd"/>
      <w:r w:rsidR="00771EE5" w:rsidRPr="00771EE5">
        <w:rPr>
          <w:rFonts w:ascii="宋体" w:hAnsi="宋体" w:hint="eastAsia"/>
          <w:sz w:val="24"/>
        </w:rPr>
        <w:t>=</w:t>
      </w:r>
      <w:proofErr w:type="spellStart"/>
      <w:r w:rsidR="00771EE5" w:rsidRPr="00771EE5">
        <w:rPr>
          <w:rFonts w:ascii="宋体" w:hAnsi="宋体" w:hint="eastAsia"/>
          <w:sz w:val="24"/>
        </w:rPr>
        <w:t>fgetc</w:t>
      </w:r>
      <w:proofErr w:type="spellEnd"/>
      <w:r w:rsidR="00771EE5" w:rsidRPr="00771EE5">
        <w:rPr>
          <w:rFonts w:ascii="宋体" w:hAnsi="宋体" w:hint="eastAsia"/>
          <w:sz w:val="24"/>
        </w:rPr>
        <w:t>(</w:t>
      </w:r>
      <w:proofErr w:type="spellStart"/>
      <w:r w:rsidR="00771EE5" w:rsidRPr="00771EE5">
        <w:rPr>
          <w:rFonts w:ascii="宋体" w:hAnsi="宋体" w:hint="eastAsia"/>
          <w:sz w:val="24"/>
        </w:rPr>
        <w:t>fp</w:t>
      </w:r>
      <w:proofErr w:type="spellEnd"/>
      <w:r w:rsidR="00771EE5" w:rsidRPr="00771EE5">
        <w:rPr>
          <w:rFonts w:ascii="宋体" w:hAnsi="宋体" w:hint="eastAsia"/>
          <w:sz w:val="24"/>
        </w:rPr>
        <w:t>)!=EOF)</w:t>
      </w:r>
      <w:r w:rsidR="00771EE5">
        <w:rPr>
          <w:rFonts w:ascii="宋体" w:hAnsi="宋体" w:hint="eastAsia"/>
          <w:sz w:val="24"/>
        </w:rPr>
        <w:t>中会先计算</w:t>
      </w:r>
      <w:proofErr w:type="spellStart"/>
      <w:r w:rsidR="00771EE5" w:rsidRPr="00771EE5">
        <w:rPr>
          <w:rFonts w:ascii="宋体" w:hAnsi="宋体" w:hint="eastAsia"/>
          <w:sz w:val="24"/>
        </w:rPr>
        <w:t>fgetc</w:t>
      </w:r>
      <w:proofErr w:type="spellEnd"/>
      <w:r w:rsidR="00771EE5" w:rsidRPr="00771EE5">
        <w:rPr>
          <w:rFonts w:ascii="宋体" w:hAnsi="宋体" w:hint="eastAsia"/>
          <w:sz w:val="24"/>
        </w:rPr>
        <w:t>(</w:t>
      </w:r>
      <w:proofErr w:type="spellStart"/>
      <w:r w:rsidR="00771EE5" w:rsidRPr="00771EE5">
        <w:rPr>
          <w:rFonts w:ascii="宋体" w:hAnsi="宋体" w:hint="eastAsia"/>
          <w:sz w:val="24"/>
        </w:rPr>
        <w:t>fp</w:t>
      </w:r>
      <w:proofErr w:type="spellEnd"/>
      <w:r w:rsidR="00771EE5" w:rsidRPr="00771EE5">
        <w:rPr>
          <w:rFonts w:ascii="宋体" w:hAnsi="宋体" w:hint="eastAsia"/>
          <w:sz w:val="24"/>
        </w:rPr>
        <w:t>)!=EOF</w:t>
      </w:r>
      <w:r w:rsidR="00771EE5">
        <w:rPr>
          <w:rFonts w:ascii="宋体" w:hAnsi="宋体" w:hint="eastAsia"/>
          <w:sz w:val="24"/>
        </w:rPr>
        <w:t>的值，最后</w:t>
      </w:r>
      <w:r w:rsidR="00771EE5">
        <w:rPr>
          <w:rFonts w:ascii="宋体" w:hAnsi="宋体" w:hint="eastAsia"/>
          <w:sz w:val="24"/>
        </w:rPr>
        <w:lastRenderedPageBreak/>
        <w:t>再</w:t>
      </w:r>
      <w:r w:rsidR="006A49FD">
        <w:rPr>
          <w:rFonts w:ascii="宋体" w:hAnsi="宋体" w:hint="eastAsia"/>
          <w:sz w:val="24"/>
        </w:rPr>
        <w:t>将该值赋给</w:t>
      </w:r>
      <w:proofErr w:type="spellStart"/>
      <w:r w:rsidR="006A49FD">
        <w:rPr>
          <w:rFonts w:ascii="宋体" w:hAnsi="宋体" w:hint="eastAsia"/>
          <w:sz w:val="24"/>
        </w:rPr>
        <w:t>c</w:t>
      </w:r>
      <w:r w:rsidR="006A49FD">
        <w:rPr>
          <w:rFonts w:ascii="宋体" w:hAnsi="宋体"/>
          <w:sz w:val="24"/>
        </w:rPr>
        <w:t>h</w:t>
      </w:r>
      <w:proofErr w:type="spellEnd"/>
      <w:r w:rsidR="006A49FD">
        <w:rPr>
          <w:rFonts w:ascii="宋体" w:hAnsi="宋体" w:hint="eastAsia"/>
          <w:sz w:val="24"/>
        </w:rPr>
        <w:t>，所以在</w:t>
      </w:r>
      <w:proofErr w:type="spellStart"/>
      <w:r w:rsidR="006A49FD">
        <w:rPr>
          <w:rFonts w:ascii="宋体" w:hAnsi="宋体" w:hint="eastAsia"/>
          <w:sz w:val="24"/>
        </w:rPr>
        <w:t>p</w:t>
      </w:r>
      <w:r w:rsidR="006A49FD">
        <w:rPr>
          <w:rFonts w:ascii="宋体" w:hAnsi="宋体"/>
          <w:sz w:val="24"/>
        </w:rPr>
        <w:t>utchar</w:t>
      </w:r>
      <w:proofErr w:type="spellEnd"/>
      <w:r w:rsidR="006A49FD">
        <w:rPr>
          <w:rFonts w:ascii="宋体" w:hAnsi="宋体"/>
          <w:sz w:val="24"/>
        </w:rPr>
        <w:t>(</w:t>
      </w:r>
      <w:proofErr w:type="spellStart"/>
      <w:r w:rsidR="006A49FD">
        <w:rPr>
          <w:rFonts w:ascii="宋体" w:hAnsi="宋体"/>
          <w:sz w:val="24"/>
        </w:rPr>
        <w:t>ch</w:t>
      </w:r>
      <w:proofErr w:type="spellEnd"/>
      <w:r w:rsidR="006A49FD">
        <w:rPr>
          <w:rFonts w:ascii="宋体" w:hAnsi="宋体"/>
          <w:sz w:val="24"/>
        </w:rPr>
        <w:t>)</w:t>
      </w:r>
      <w:r w:rsidR="006A49FD">
        <w:rPr>
          <w:rFonts w:ascii="宋体" w:hAnsi="宋体" w:hint="eastAsia"/>
          <w:sz w:val="24"/>
        </w:rPr>
        <w:t>时会输出</w:t>
      </w:r>
      <w:r w:rsidR="006A49FD">
        <w:rPr>
          <w:rFonts w:ascii="宋体" w:hAnsi="宋体"/>
          <w:sz w:val="24"/>
        </w:rPr>
        <w:t>ASCII</w:t>
      </w:r>
      <w:r w:rsidR="006A49FD">
        <w:rPr>
          <w:rFonts w:ascii="宋体" w:hAnsi="宋体" w:hint="eastAsia"/>
          <w:sz w:val="24"/>
        </w:rPr>
        <w:t>码为1的字符。正确形式为：</w:t>
      </w:r>
      <w:r w:rsidR="006A49FD" w:rsidRPr="00771EE5">
        <w:rPr>
          <w:rFonts w:ascii="宋体" w:hAnsi="宋体" w:hint="eastAsia"/>
          <w:sz w:val="24"/>
        </w:rPr>
        <w:t>while(</w:t>
      </w:r>
      <w:r w:rsidR="006A49FD">
        <w:rPr>
          <w:rFonts w:ascii="宋体" w:hAnsi="宋体" w:hint="eastAsia"/>
          <w:sz w:val="24"/>
        </w:rPr>
        <w:t>(</w:t>
      </w:r>
      <w:proofErr w:type="spellStart"/>
      <w:r w:rsidR="006A49FD" w:rsidRPr="00771EE5">
        <w:rPr>
          <w:rFonts w:ascii="宋体" w:hAnsi="宋体" w:hint="eastAsia"/>
          <w:sz w:val="24"/>
        </w:rPr>
        <w:t>ch</w:t>
      </w:r>
      <w:proofErr w:type="spellEnd"/>
      <w:r w:rsidR="006A49FD" w:rsidRPr="00771EE5">
        <w:rPr>
          <w:rFonts w:ascii="宋体" w:hAnsi="宋体" w:hint="eastAsia"/>
          <w:sz w:val="24"/>
        </w:rPr>
        <w:t>=</w:t>
      </w:r>
      <w:proofErr w:type="spellStart"/>
      <w:r w:rsidR="006A49FD" w:rsidRPr="00771EE5">
        <w:rPr>
          <w:rFonts w:ascii="宋体" w:hAnsi="宋体" w:hint="eastAsia"/>
          <w:sz w:val="24"/>
        </w:rPr>
        <w:t>fgetc</w:t>
      </w:r>
      <w:proofErr w:type="spellEnd"/>
      <w:r w:rsidR="006A49FD" w:rsidRPr="00771EE5">
        <w:rPr>
          <w:rFonts w:ascii="宋体" w:hAnsi="宋体" w:hint="eastAsia"/>
          <w:sz w:val="24"/>
        </w:rPr>
        <w:t>(</w:t>
      </w:r>
      <w:proofErr w:type="spellStart"/>
      <w:r w:rsidR="006A49FD" w:rsidRPr="00771EE5">
        <w:rPr>
          <w:rFonts w:ascii="宋体" w:hAnsi="宋体" w:hint="eastAsia"/>
          <w:sz w:val="24"/>
        </w:rPr>
        <w:t>fp</w:t>
      </w:r>
      <w:proofErr w:type="spellEnd"/>
      <w:r w:rsidR="006A49FD" w:rsidRPr="00771EE5">
        <w:rPr>
          <w:rFonts w:ascii="宋体" w:hAnsi="宋体" w:hint="eastAsia"/>
          <w:sz w:val="24"/>
        </w:rPr>
        <w:t>)</w:t>
      </w:r>
      <w:r w:rsidR="006A49FD">
        <w:rPr>
          <w:rFonts w:ascii="宋体" w:hAnsi="宋体"/>
          <w:sz w:val="24"/>
        </w:rPr>
        <w:t>)</w:t>
      </w:r>
      <w:r w:rsidR="006A49FD" w:rsidRPr="00771EE5">
        <w:rPr>
          <w:rFonts w:ascii="宋体" w:hAnsi="宋体" w:hint="eastAsia"/>
          <w:sz w:val="24"/>
        </w:rPr>
        <w:t>!=EOF)</w:t>
      </w:r>
      <w:r w:rsidR="006A49FD">
        <w:rPr>
          <w:rFonts w:ascii="宋体" w:hAnsi="宋体" w:hint="eastAsia"/>
          <w:sz w:val="24"/>
        </w:rPr>
        <w:t>。</w:t>
      </w:r>
    </w:p>
    <w:p w14:paraId="44603FC6" w14:textId="77777777" w:rsidR="0093040B" w:rsidRPr="00841D13" w:rsidRDefault="0093040B" w:rsidP="008A353E">
      <w:pPr>
        <w:snapToGrid w:val="0"/>
        <w:spacing w:line="300" w:lineRule="auto"/>
        <w:rPr>
          <w:sz w:val="24"/>
        </w:rPr>
      </w:pPr>
    </w:p>
    <w:p w14:paraId="42944738" w14:textId="43FE940E" w:rsidR="00475E97" w:rsidRDefault="00475E97" w:rsidP="00475E97">
      <w:pPr>
        <w:snapToGrid w:val="0"/>
        <w:spacing w:line="360" w:lineRule="auto"/>
        <w:rPr>
          <w:b/>
          <w:bCs/>
          <w:sz w:val="24"/>
        </w:rPr>
      </w:pPr>
      <w:r w:rsidRPr="00475E97">
        <w:rPr>
          <w:rFonts w:hAnsi="宋体"/>
          <w:b/>
          <w:bCs/>
          <w:sz w:val="24"/>
        </w:rPr>
        <w:t>测试</w:t>
      </w:r>
      <w:r>
        <w:rPr>
          <w:rFonts w:hAnsi="宋体" w:hint="eastAsia"/>
          <w:b/>
          <w:bCs/>
          <w:sz w:val="24"/>
        </w:rPr>
        <w:t>：</w:t>
      </w:r>
    </w:p>
    <w:p w14:paraId="03CE8CB8" w14:textId="0BD75794" w:rsidR="00475E97" w:rsidRDefault="00475E97" w:rsidP="00475E97">
      <w:pPr>
        <w:snapToGrid w:val="0"/>
        <w:spacing w:line="360" w:lineRule="auto"/>
        <w:ind w:firstLine="420"/>
        <w:rPr>
          <w:rFonts w:hAnsi="宋体"/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5F479112" w14:textId="344B48AC" w:rsidR="006A49FD" w:rsidRPr="00475E97" w:rsidRDefault="006A49FD" w:rsidP="00475E97">
      <w:pPr>
        <w:snapToGrid w:val="0"/>
        <w:spacing w:line="360" w:lineRule="auto"/>
        <w:ind w:firstLine="420"/>
        <w:rPr>
          <w:rFonts w:hint="eastAsia"/>
          <w:b/>
          <w:bCs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 w:rsidR="00CE4DC6">
        <w:rPr>
          <w:rFonts w:hAnsi="宋体" w:hint="eastAsia"/>
          <w:sz w:val="24"/>
        </w:rPr>
        <w:t>p</w:t>
      </w:r>
      <w:r>
        <w:rPr>
          <w:rFonts w:hAnsi="宋体"/>
          <w:sz w:val="24"/>
        </w:rPr>
        <w:t>roject3.cpp</w:t>
      </w:r>
      <w:r>
        <w:rPr>
          <w:rFonts w:hAnsi="宋体" w:hint="eastAsia"/>
          <w:sz w:val="24"/>
        </w:rPr>
        <w:t>为</w:t>
      </w:r>
      <w:r w:rsidR="00651A79">
        <w:rPr>
          <w:rFonts w:hAnsi="宋体" w:hint="eastAsia"/>
          <w:sz w:val="24"/>
        </w:rPr>
        <w:t>该程序所在文件</w:t>
      </w:r>
    </w:p>
    <w:p w14:paraId="6CE5CB9C" w14:textId="32A0EAC9" w:rsidR="00475E97" w:rsidRDefault="00475E97" w:rsidP="002C749F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A49FD">
        <w:rPr>
          <w:noProof/>
        </w:rPr>
        <w:drawing>
          <wp:inline distT="0" distB="0" distL="0" distR="0" wp14:anchorId="625BFCE1" wp14:editId="5EF8DA30">
            <wp:extent cx="3421380" cy="1642522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469" cy="1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04FC" w14:textId="607707F1" w:rsidR="00475E97" w:rsidRPr="002C749F" w:rsidRDefault="00475E97" w:rsidP="002C749F">
      <w:pPr>
        <w:snapToGrid w:val="0"/>
        <w:spacing w:line="360" w:lineRule="auto"/>
        <w:ind w:firstLineChars="200" w:firstLine="480"/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18401BB7" w14:textId="40261B50" w:rsidR="002C749F" w:rsidRDefault="00651A79" w:rsidP="002C749F">
      <w:pPr>
        <w:snapToGrid w:val="0"/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10F29F3C" wp14:editId="751D1E0E">
            <wp:extent cx="5274310" cy="23723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EA77" w14:textId="77777777" w:rsidR="002C749F" w:rsidRDefault="002C749F" w:rsidP="002C749F">
      <w:pPr>
        <w:snapToGrid w:val="0"/>
        <w:spacing w:line="360" w:lineRule="auto"/>
        <w:ind w:firstLineChars="400" w:firstLine="960"/>
        <w:rPr>
          <w:sz w:val="24"/>
        </w:rPr>
      </w:pPr>
    </w:p>
    <w:p w14:paraId="2FA03E5B" w14:textId="77777777" w:rsidR="00651A79" w:rsidRDefault="0000399F" w:rsidP="0093040B">
      <w:pPr>
        <w:snapToGrid w:val="0"/>
        <w:spacing w:line="360" w:lineRule="auto"/>
        <w:rPr>
          <w:rFonts w:ascii="宋体" w:hAnsi="宋体"/>
          <w:sz w:val="24"/>
        </w:rPr>
      </w:pPr>
      <w:r w:rsidRPr="0000399F">
        <w:rPr>
          <w:rFonts w:ascii="宋体" w:hAnsi="宋体" w:hint="eastAsia"/>
          <w:sz w:val="24"/>
        </w:rPr>
        <w:t>（2）</w:t>
      </w:r>
      <w:r w:rsidR="00651A79" w:rsidRPr="00651A79">
        <w:rPr>
          <w:rFonts w:ascii="宋体" w:hAnsi="宋体" w:hint="eastAsia"/>
          <w:sz w:val="24"/>
        </w:rPr>
        <w:t>用输入输出重定向</w:t>
      </w:r>
      <w:proofErr w:type="spellStart"/>
      <w:r w:rsidR="00651A79" w:rsidRPr="00651A79">
        <w:rPr>
          <w:rFonts w:ascii="宋体" w:hAnsi="宋体" w:hint="eastAsia"/>
          <w:sz w:val="24"/>
        </w:rPr>
        <w:t>freopen</w:t>
      </w:r>
      <w:proofErr w:type="spellEnd"/>
      <w:r w:rsidR="00651A79" w:rsidRPr="00651A79">
        <w:rPr>
          <w:rFonts w:ascii="宋体" w:hAnsi="宋体" w:hint="eastAsia"/>
          <w:sz w:val="24"/>
        </w:rPr>
        <w:t>改写main函数。</w:t>
      </w:r>
    </w:p>
    <w:p w14:paraId="4FE24C14" w14:textId="265F4329" w:rsidR="00C27D04" w:rsidRDefault="006E0268" w:rsidP="0093040B">
      <w:pPr>
        <w:snapToGrid w:val="0"/>
        <w:spacing w:line="360" w:lineRule="auto"/>
        <w:rPr>
          <w:b/>
          <w:bCs/>
          <w:sz w:val="24"/>
        </w:rPr>
      </w:pPr>
      <w:r w:rsidRPr="006E0268">
        <w:rPr>
          <w:rFonts w:hint="eastAsia"/>
          <w:b/>
          <w:bCs/>
          <w:sz w:val="24"/>
        </w:rPr>
        <w:t>解答：</w:t>
      </w:r>
    </w:p>
    <w:p w14:paraId="2D5937A6" w14:textId="44EC5DD0" w:rsidR="006E0268" w:rsidRDefault="00651A79" w:rsidP="00542C4B">
      <w:pPr>
        <w:snapToGrid w:val="0"/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用</w:t>
      </w:r>
      <w:proofErr w:type="spellStart"/>
      <w:r>
        <w:rPr>
          <w:rFonts w:hint="eastAsia"/>
          <w:sz w:val="24"/>
        </w:rPr>
        <w:t>f</w:t>
      </w:r>
      <w:r>
        <w:rPr>
          <w:sz w:val="24"/>
        </w:rPr>
        <w:t>reopen</w:t>
      </w:r>
      <w:proofErr w:type="spellEnd"/>
      <w:r>
        <w:rPr>
          <w:rFonts w:hint="eastAsia"/>
          <w:sz w:val="24"/>
        </w:rPr>
        <w:t>函数将标准输入流</w:t>
      </w:r>
      <w:r>
        <w:rPr>
          <w:rFonts w:hint="eastAsia"/>
          <w:sz w:val="24"/>
        </w:rPr>
        <w:t>s</w:t>
      </w:r>
      <w:r>
        <w:rPr>
          <w:sz w:val="24"/>
        </w:rPr>
        <w:t>tdin</w:t>
      </w:r>
      <w:r>
        <w:rPr>
          <w:rFonts w:hint="eastAsia"/>
          <w:sz w:val="24"/>
        </w:rPr>
        <w:t>重定向为参数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rgv</w:t>
      </w:r>
      <w:proofErr w:type="spellEnd"/>
      <w:r>
        <w:rPr>
          <w:sz w:val="24"/>
        </w:rPr>
        <w:t>[1]</w:t>
      </w:r>
      <w:r>
        <w:rPr>
          <w:rFonts w:hint="eastAsia"/>
          <w:sz w:val="24"/>
        </w:rPr>
        <w:t>并将其赋值给文件指针</w:t>
      </w:r>
      <w:proofErr w:type="spellStart"/>
      <w:r>
        <w:rPr>
          <w:rFonts w:hint="eastAsia"/>
          <w:sz w:val="24"/>
        </w:rPr>
        <w:t>f</w:t>
      </w:r>
      <w:r>
        <w:rPr>
          <w:sz w:val="24"/>
        </w:rPr>
        <w:t>p</w:t>
      </w:r>
      <w:proofErr w:type="spellEnd"/>
      <w:r w:rsidR="00CE4DC6">
        <w:rPr>
          <w:rFonts w:hint="eastAsia"/>
          <w:sz w:val="24"/>
        </w:rPr>
        <w:t>，这样每次使用</w:t>
      </w:r>
      <w:proofErr w:type="spellStart"/>
      <w:r w:rsidR="00CE4DC6">
        <w:rPr>
          <w:rFonts w:hint="eastAsia"/>
          <w:sz w:val="24"/>
        </w:rPr>
        <w:t>s</w:t>
      </w:r>
      <w:r w:rsidR="00CE4DC6">
        <w:rPr>
          <w:sz w:val="24"/>
        </w:rPr>
        <w:t>canf</w:t>
      </w:r>
      <w:proofErr w:type="spellEnd"/>
      <w:r w:rsidR="00CE4DC6">
        <w:rPr>
          <w:rFonts w:hint="eastAsia"/>
          <w:sz w:val="24"/>
        </w:rPr>
        <w:t>函数的时候便会从</w:t>
      </w:r>
      <w:proofErr w:type="spellStart"/>
      <w:r w:rsidR="00CE4DC6">
        <w:rPr>
          <w:rFonts w:hint="eastAsia"/>
          <w:sz w:val="24"/>
        </w:rPr>
        <w:t>a</w:t>
      </w:r>
      <w:r w:rsidR="00CE4DC6">
        <w:rPr>
          <w:sz w:val="24"/>
        </w:rPr>
        <w:t>rgv</w:t>
      </w:r>
      <w:proofErr w:type="spellEnd"/>
      <w:r w:rsidR="00CE4DC6">
        <w:rPr>
          <w:sz w:val="24"/>
        </w:rPr>
        <w:t>[1]</w:t>
      </w:r>
      <w:r w:rsidR="00CE4DC6">
        <w:rPr>
          <w:rFonts w:hint="eastAsia"/>
          <w:sz w:val="24"/>
        </w:rPr>
        <w:t>代表的文件中读入数据。</w:t>
      </w:r>
    </w:p>
    <w:p w14:paraId="27564B7D" w14:textId="77777777" w:rsidR="00542C4B" w:rsidRDefault="00542C4B" w:rsidP="00542C4B">
      <w:pPr>
        <w:snapToGrid w:val="0"/>
        <w:spacing w:line="360" w:lineRule="auto"/>
        <w:ind w:firstLine="480"/>
        <w:rPr>
          <w:b/>
          <w:bCs/>
          <w:sz w:val="24"/>
        </w:rPr>
      </w:pPr>
    </w:p>
    <w:p w14:paraId="596FDB21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>#include&lt;stdio.h&gt;</w:t>
      </w:r>
    </w:p>
    <w:p w14:paraId="33366F49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>#include&lt;stdlib.h&gt;</w:t>
      </w:r>
    </w:p>
    <w:p w14:paraId="4A580562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 xml:space="preserve">int main(int </w:t>
      </w:r>
      <w:proofErr w:type="spellStart"/>
      <w:r w:rsidRPr="00CE4DC6">
        <w:rPr>
          <w:sz w:val="24"/>
        </w:rPr>
        <w:t>argc</w:t>
      </w:r>
      <w:proofErr w:type="spellEnd"/>
      <w:r w:rsidRPr="00CE4DC6">
        <w:rPr>
          <w:sz w:val="24"/>
        </w:rPr>
        <w:t xml:space="preserve">, char* </w:t>
      </w:r>
      <w:proofErr w:type="spellStart"/>
      <w:r w:rsidRPr="00CE4DC6">
        <w:rPr>
          <w:sz w:val="24"/>
        </w:rPr>
        <w:t>argv</w:t>
      </w:r>
      <w:proofErr w:type="spellEnd"/>
      <w:r w:rsidRPr="00CE4DC6">
        <w:rPr>
          <w:sz w:val="24"/>
        </w:rPr>
        <w:t>[])</w:t>
      </w:r>
    </w:p>
    <w:p w14:paraId="2DD34D7B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>{</w:t>
      </w:r>
    </w:p>
    <w:p w14:paraId="1E502919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lastRenderedPageBreak/>
        <w:tab/>
        <w:t xml:space="preserve">char </w:t>
      </w:r>
      <w:proofErr w:type="spellStart"/>
      <w:r w:rsidRPr="00CE4DC6">
        <w:rPr>
          <w:sz w:val="24"/>
        </w:rPr>
        <w:t>ch</w:t>
      </w:r>
      <w:proofErr w:type="spellEnd"/>
      <w:r w:rsidRPr="00CE4DC6">
        <w:rPr>
          <w:sz w:val="24"/>
        </w:rPr>
        <w:t>;</w:t>
      </w:r>
    </w:p>
    <w:p w14:paraId="04456D84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ab/>
        <w:t xml:space="preserve">FILE* </w:t>
      </w:r>
      <w:proofErr w:type="spellStart"/>
      <w:r w:rsidRPr="00CE4DC6">
        <w:rPr>
          <w:sz w:val="24"/>
        </w:rPr>
        <w:t>fp</w:t>
      </w:r>
      <w:proofErr w:type="spellEnd"/>
      <w:r w:rsidRPr="00CE4DC6">
        <w:rPr>
          <w:sz w:val="24"/>
        </w:rPr>
        <w:t>;</w:t>
      </w:r>
    </w:p>
    <w:p w14:paraId="768714BA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ab/>
        <w:t>if (</w:t>
      </w:r>
      <w:proofErr w:type="spellStart"/>
      <w:r w:rsidRPr="00CE4DC6">
        <w:rPr>
          <w:sz w:val="24"/>
        </w:rPr>
        <w:t>argc</w:t>
      </w:r>
      <w:proofErr w:type="spellEnd"/>
      <w:r w:rsidRPr="00CE4DC6">
        <w:rPr>
          <w:sz w:val="24"/>
        </w:rPr>
        <w:t xml:space="preserve"> != 2) {</w:t>
      </w:r>
    </w:p>
    <w:p w14:paraId="3733111E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ab/>
      </w:r>
      <w:r w:rsidRPr="00CE4DC6">
        <w:rPr>
          <w:sz w:val="24"/>
        </w:rPr>
        <w:tab/>
      </w:r>
      <w:proofErr w:type="spellStart"/>
      <w:r w:rsidRPr="00CE4DC6">
        <w:rPr>
          <w:sz w:val="24"/>
        </w:rPr>
        <w:t>printf</w:t>
      </w:r>
      <w:proofErr w:type="spellEnd"/>
      <w:r w:rsidRPr="00CE4DC6">
        <w:rPr>
          <w:sz w:val="24"/>
        </w:rPr>
        <w:t>("Arguments error!\n");</w:t>
      </w:r>
    </w:p>
    <w:p w14:paraId="3D2474F4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ab/>
      </w:r>
      <w:r w:rsidRPr="00CE4DC6">
        <w:rPr>
          <w:sz w:val="24"/>
        </w:rPr>
        <w:tab/>
        <w:t>exit(-1);</w:t>
      </w:r>
    </w:p>
    <w:p w14:paraId="3AA7924D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ab/>
        <w:t>}</w:t>
      </w:r>
    </w:p>
    <w:p w14:paraId="49A46FC2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ab/>
        <w:t>if ((</w:t>
      </w:r>
      <w:proofErr w:type="spellStart"/>
      <w:r w:rsidRPr="00CE4DC6">
        <w:rPr>
          <w:sz w:val="24"/>
        </w:rPr>
        <w:t>fp</w:t>
      </w:r>
      <w:proofErr w:type="spellEnd"/>
      <w:r w:rsidRPr="00CE4DC6">
        <w:rPr>
          <w:sz w:val="24"/>
        </w:rPr>
        <w:t xml:space="preserve"> = </w:t>
      </w:r>
      <w:proofErr w:type="spellStart"/>
      <w:r w:rsidRPr="00CE4DC6">
        <w:rPr>
          <w:sz w:val="24"/>
        </w:rPr>
        <w:t>freopen</w:t>
      </w:r>
      <w:proofErr w:type="spellEnd"/>
      <w:r w:rsidRPr="00CE4DC6">
        <w:rPr>
          <w:sz w:val="24"/>
        </w:rPr>
        <w:t>(</w:t>
      </w:r>
      <w:proofErr w:type="spellStart"/>
      <w:r w:rsidRPr="00CE4DC6">
        <w:rPr>
          <w:sz w:val="24"/>
        </w:rPr>
        <w:t>argv</w:t>
      </w:r>
      <w:proofErr w:type="spellEnd"/>
      <w:r w:rsidRPr="00CE4DC6">
        <w:rPr>
          <w:sz w:val="24"/>
        </w:rPr>
        <w:t>[1], "</w:t>
      </w:r>
      <w:proofErr w:type="spellStart"/>
      <w:r w:rsidRPr="00CE4DC6">
        <w:rPr>
          <w:sz w:val="24"/>
        </w:rPr>
        <w:t>r",stdin</w:t>
      </w:r>
      <w:proofErr w:type="spellEnd"/>
      <w:r w:rsidRPr="00CE4DC6">
        <w:rPr>
          <w:sz w:val="24"/>
        </w:rPr>
        <w:t xml:space="preserve">)) == NULL) {       /* </w:t>
      </w:r>
      <w:proofErr w:type="spellStart"/>
      <w:r w:rsidRPr="00CE4DC6">
        <w:rPr>
          <w:sz w:val="24"/>
        </w:rPr>
        <w:t>fp</w:t>
      </w:r>
      <w:proofErr w:type="spellEnd"/>
      <w:r w:rsidRPr="00CE4DC6">
        <w:rPr>
          <w:sz w:val="24"/>
        </w:rPr>
        <w:t xml:space="preserve"> </w:t>
      </w:r>
      <w:r w:rsidRPr="00CE4DC6">
        <w:rPr>
          <w:rFonts w:hint="eastAsia"/>
          <w:sz w:val="24"/>
        </w:rPr>
        <w:t>指向</w:t>
      </w:r>
      <w:r w:rsidRPr="00CE4DC6">
        <w:rPr>
          <w:sz w:val="24"/>
        </w:rPr>
        <w:t xml:space="preserve"> filename */</w:t>
      </w:r>
    </w:p>
    <w:p w14:paraId="446052DF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ab/>
      </w:r>
      <w:r w:rsidRPr="00CE4DC6">
        <w:rPr>
          <w:sz w:val="24"/>
        </w:rPr>
        <w:tab/>
      </w:r>
      <w:proofErr w:type="spellStart"/>
      <w:r w:rsidRPr="00CE4DC6">
        <w:rPr>
          <w:sz w:val="24"/>
        </w:rPr>
        <w:t>printf</w:t>
      </w:r>
      <w:proofErr w:type="spellEnd"/>
      <w:r w:rsidRPr="00CE4DC6">
        <w:rPr>
          <w:sz w:val="24"/>
        </w:rPr>
        <w:t xml:space="preserve">("Can't open %s file!\n", </w:t>
      </w:r>
      <w:proofErr w:type="spellStart"/>
      <w:r w:rsidRPr="00CE4DC6">
        <w:rPr>
          <w:sz w:val="24"/>
        </w:rPr>
        <w:t>argv</w:t>
      </w:r>
      <w:proofErr w:type="spellEnd"/>
      <w:r w:rsidRPr="00CE4DC6">
        <w:rPr>
          <w:sz w:val="24"/>
        </w:rPr>
        <w:t>[1]);</w:t>
      </w:r>
    </w:p>
    <w:p w14:paraId="3E581658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ab/>
      </w:r>
      <w:r w:rsidRPr="00CE4DC6">
        <w:rPr>
          <w:sz w:val="24"/>
        </w:rPr>
        <w:tab/>
        <w:t>exit(-1);</w:t>
      </w:r>
    </w:p>
    <w:p w14:paraId="545E05EF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ab/>
        <w:t>}</w:t>
      </w:r>
    </w:p>
    <w:p w14:paraId="3616851B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</w:p>
    <w:p w14:paraId="18FD2A23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ab/>
        <w:t>while ((</w:t>
      </w:r>
      <w:proofErr w:type="spellStart"/>
      <w:r w:rsidRPr="00CE4DC6">
        <w:rPr>
          <w:sz w:val="24"/>
        </w:rPr>
        <w:t>scanf</w:t>
      </w:r>
      <w:proofErr w:type="spellEnd"/>
      <w:r w:rsidRPr="00CE4DC6">
        <w:rPr>
          <w:sz w:val="24"/>
        </w:rPr>
        <w:t>("%c",&amp;</w:t>
      </w:r>
      <w:proofErr w:type="spellStart"/>
      <w:r w:rsidRPr="00CE4DC6">
        <w:rPr>
          <w:sz w:val="24"/>
        </w:rPr>
        <w:t>ch</w:t>
      </w:r>
      <w:proofErr w:type="spellEnd"/>
      <w:r w:rsidRPr="00CE4DC6">
        <w:rPr>
          <w:sz w:val="24"/>
        </w:rPr>
        <w:t xml:space="preserve">)) != EOF)          /* </w:t>
      </w:r>
      <w:r w:rsidRPr="00CE4DC6">
        <w:rPr>
          <w:rFonts w:hint="eastAsia"/>
          <w:sz w:val="24"/>
        </w:rPr>
        <w:t>从</w:t>
      </w:r>
      <w:r w:rsidRPr="00CE4DC6">
        <w:rPr>
          <w:sz w:val="24"/>
        </w:rPr>
        <w:t>filename</w:t>
      </w:r>
      <w:r w:rsidRPr="00CE4DC6">
        <w:rPr>
          <w:rFonts w:hint="eastAsia"/>
          <w:sz w:val="24"/>
        </w:rPr>
        <w:t>中读字符</w:t>
      </w:r>
      <w:r w:rsidRPr="00CE4DC6">
        <w:rPr>
          <w:sz w:val="24"/>
        </w:rPr>
        <w:t xml:space="preserve"> */</w:t>
      </w:r>
    </w:p>
    <w:p w14:paraId="43464593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ab/>
      </w:r>
      <w:r w:rsidRPr="00CE4DC6">
        <w:rPr>
          <w:sz w:val="24"/>
        </w:rPr>
        <w:tab/>
      </w:r>
      <w:proofErr w:type="spellStart"/>
      <w:r w:rsidRPr="00CE4DC6">
        <w:rPr>
          <w:sz w:val="24"/>
        </w:rPr>
        <w:t>putchar</w:t>
      </w:r>
      <w:proofErr w:type="spellEnd"/>
      <w:r w:rsidRPr="00CE4DC6">
        <w:rPr>
          <w:sz w:val="24"/>
        </w:rPr>
        <w:t>(</w:t>
      </w:r>
      <w:proofErr w:type="spellStart"/>
      <w:r w:rsidRPr="00CE4DC6">
        <w:rPr>
          <w:sz w:val="24"/>
        </w:rPr>
        <w:t>ch</w:t>
      </w:r>
      <w:proofErr w:type="spellEnd"/>
      <w:r w:rsidRPr="00CE4DC6">
        <w:rPr>
          <w:sz w:val="24"/>
        </w:rPr>
        <w:t xml:space="preserve">);                  /* </w:t>
      </w:r>
      <w:r w:rsidRPr="00CE4DC6">
        <w:rPr>
          <w:rFonts w:hint="eastAsia"/>
          <w:sz w:val="24"/>
        </w:rPr>
        <w:t>向显示器中写字符</w:t>
      </w:r>
      <w:r w:rsidRPr="00CE4DC6">
        <w:rPr>
          <w:sz w:val="24"/>
        </w:rPr>
        <w:t xml:space="preserve"> */</w:t>
      </w:r>
    </w:p>
    <w:p w14:paraId="79E7EF77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ab/>
      </w:r>
      <w:proofErr w:type="spellStart"/>
      <w:r w:rsidRPr="00CE4DC6">
        <w:rPr>
          <w:sz w:val="24"/>
        </w:rPr>
        <w:t>fclose</w:t>
      </w:r>
      <w:proofErr w:type="spellEnd"/>
      <w:r w:rsidRPr="00CE4DC6">
        <w:rPr>
          <w:sz w:val="24"/>
        </w:rPr>
        <w:t>(</w:t>
      </w:r>
      <w:proofErr w:type="spellStart"/>
      <w:r w:rsidRPr="00CE4DC6">
        <w:rPr>
          <w:sz w:val="24"/>
        </w:rPr>
        <w:t>fp</w:t>
      </w:r>
      <w:proofErr w:type="spellEnd"/>
      <w:r w:rsidRPr="00CE4DC6">
        <w:rPr>
          <w:sz w:val="24"/>
        </w:rPr>
        <w:t xml:space="preserve">);                      /* </w:t>
      </w:r>
      <w:r w:rsidRPr="00CE4DC6">
        <w:rPr>
          <w:rFonts w:hint="eastAsia"/>
          <w:sz w:val="24"/>
        </w:rPr>
        <w:t>关闭</w:t>
      </w:r>
      <w:r w:rsidRPr="00CE4DC6">
        <w:rPr>
          <w:sz w:val="24"/>
        </w:rPr>
        <w:t>filename */</w:t>
      </w:r>
    </w:p>
    <w:p w14:paraId="51DAAAFB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ab/>
        <w:t>return 0;</w:t>
      </w:r>
    </w:p>
    <w:p w14:paraId="4CDE37AC" w14:textId="77777777" w:rsidR="00CE4DC6" w:rsidRPr="00CE4DC6" w:rsidRDefault="00CE4DC6" w:rsidP="00CE4DC6">
      <w:pPr>
        <w:snapToGrid w:val="0"/>
        <w:spacing w:line="360" w:lineRule="auto"/>
        <w:ind w:leftChars="200" w:left="420"/>
        <w:rPr>
          <w:sz w:val="24"/>
        </w:rPr>
      </w:pPr>
      <w:r w:rsidRPr="00CE4DC6">
        <w:rPr>
          <w:sz w:val="24"/>
        </w:rPr>
        <w:t>}</w:t>
      </w:r>
    </w:p>
    <w:p w14:paraId="125DA5E0" w14:textId="2DB1467C" w:rsidR="006E0268" w:rsidRDefault="006E0268" w:rsidP="0093040B">
      <w:pPr>
        <w:snapToGrid w:val="0"/>
        <w:spacing w:line="360" w:lineRule="auto"/>
        <w:rPr>
          <w:b/>
          <w:bCs/>
          <w:sz w:val="24"/>
        </w:rPr>
      </w:pPr>
    </w:p>
    <w:p w14:paraId="4538B8D8" w14:textId="77777777" w:rsidR="007B1FEF" w:rsidRDefault="007B1FEF" w:rsidP="007B1FEF">
      <w:pPr>
        <w:snapToGrid w:val="0"/>
        <w:spacing w:line="360" w:lineRule="auto"/>
        <w:rPr>
          <w:b/>
          <w:bCs/>
          <w:sz w:val="24"/>
        </w:rPr>
      </w:pPr>
      <w:r w:rsidRPr="00475E97">
        <w:rPr>
          <w:rFonts w:hAnsi="宋体"/>
          <w:b/>
          <w:bCs/>
          <w:sz w:val="24"/>
        </w:rPr>
        <w:t>测试</w:t>
      </w:r>
      <w:r>
        <w:rPr>
          <w:rFonts w:hAnsi="宋体" w:hint="eastAsia"/>
          <w:b/>
          <w:bCs/>
          <w:sz w:val="24"/>
        </w:rPr>
        <w:t>：</w:t>
      </w:r>
    </w:p>
    <w:p w14:paraId="2C181122" w14:textId="34FD2E72" w:rsidR="007B1FEF" w:rsidRDefault="007B1FEF" w:rsidP="007B1FEF">
      <w:pPr>
        <w:snapToGrid w:val="0"/>
        <w:spacing w:line="360" w:lineRule="auto"/>
        <w:ind w:firstLine="420"/>
        <w:rPr>
          <w:rFonts w:hAnsi="宋体"/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6FEBABFE" w14:textId="6B462F06" w:rsidR="00CE4DC6" w:rsidRPr="00475E97" w:rsidRDefault="00CE4DC6" w:rsidP="007B1FEF">
      <w:pPr>
        <w:snapToGrid w:val="0"/>
        <w:spacing w:line="360" w:lineRule="auto"/>
        <w:ind w:firstLine="420"/>
        <w:rPr>
          <w:rFonts w:hint="eastAsia"/>
          <w:b/>
          <w:bCs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t</w:t>
      </w:r>
      <w:r>
        <w:rPr>
          <w:rFonts w:hAnsi="宋体"/>
          <w:sz w:val="24"/>
        </w:rPr>
        <w:t>est2.cpp</w:t>
      </w:r>
      <w:r>
        <w:rPr>
          <w:rFonts w:hAnsi="宋体" w:hint="eastAsia"/>
          <w:sz w:val="24"/>
        </w:rPr>
        <w:t>为该程序所在文件</w:t>
      </w:r>
    </w:p>
    <w:p w14:paraId="30D2A941" w14:textId="70A56A30" w:rsidR="007B1FEF" w:rsidRDefault="007B1FEF" w:rsidP="00804639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CE4DC6">
        <w:rPr>
          <w:noProof/>
        </w:rPr>
        <w:drawing>
          <wp:inline distT="0" distB="0" distL="0" distR="0" wp14:anchorId="14E7AC00" wp14:editId="3EE0111C">
            <wp:extent cx="3174498" cy="152400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6202" cy="15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E129" w14:textId="3E5C11A9" w:rsidR="006E0268" w:rsidRPr="007B1FEF" w:rsidRDefault="007B1FEF" w:rsidP="007B1FEF">
      <w:pPr>
        <w:snapToGrid w:val="0"/>
        <w:spacing w:line="360" w:lineRule="auto"/>
        <w:ind w:firstLineChars="200" w:firstLine="480"/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11F07FE8" w14:textId="2EFEF041" w:rsidR="007B1FEF" w:rsidRDefault="00CE4DC6" w:rsidP="00804639">
      <w:pPr>
        <w:snapToGrid w:val="0"/>
        <w:spacing w:line="360" w:lineRule="auto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553B65F" wp14:editId="3724EF90">
            <wp:extent cx="5274310" cy="24796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A068" w14:textId="77777777" w:rsidR="007B1FEF" w:rsidRPr="006E0268" w:rsidRDefault="007B1FEF" w:rsidP="007B1FEF">
      <w:pPr>
        <w:snapToGrid w:val="0"/>
        <w:spacing w:line="360" w:lineRule="auto"/>
        <w:rPr>
          <w:b/>
          <w:bCs/>
          <w:sz w:val="24"/>
        </w:rPr>
      </w:pPr>
    </w:p>
    <w:p w14:paraId="5AE58DF6" w14:textId="7102AD60" w:rsidR="00076B83" w:rsidRPr="00885843" w:rsidRDefault="00CE4DC6" w:rsidP="00076B83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8</w:t>
      </w:r>
      <w:r w:rsidR="00076B83" w:rsidRPr="00885843">
        <w:rPr>
          <w:b/>
          <w:sz w:val="24"/>
        </w:rPr>
        <w:t>.2.</w:t>
      </w:r>
      <w:bookmarkEnd w:id="9"/>
      <w:bookmarkEnd w:id="10"/>
      <w:r w:rsidR="00B03CEC">
        <w:rPr>
          <w:b/>
          <w:sz w:val="24"/>
        </w:rPr>
        <w:t>3</w:t>
      </w:r>
      <w:r w:rsidR="00076B83" w:rsidRPr="00885843">
        <w:rPr>
          <w:b/>
          <w:sz w:val="24"/>
        </w:rPr>
        <w:t xml:space="preserve"> </w:t>
      </w:r>
      <w:r w:rsidR="00076B83" w:rsidRPr="00885843">
        <w:rPr>
          <w:rFonts w:hAnsi="宋体"/>
          <w:b/>
          <w:sz w:val="24"/>
        </w:rPr>
        <w:t>程序设计</w:t>
      </w:r>
    </w:p>
    <w:p w14:paraId="3EBDB93C" w14:textId="77777777" w:rsidR="00DF1B84" w:rsidRPr="00DF1B84" w:rsidRDefault="00D428E7" w:rsidP="00DF1B84">
      <w:pPr>
        <w:snapToGrid w:val="0"/>
        <w:spacing w:line="360" w:lineRule="auto"/>
        <w:rPr>
          <w:rFonts w:ascii="Arial" w:hAnsi="Arial" w:cs="Arial" w:hint="eastAsia"/>
          <w:bCs/>
          <w:color w:val="000000"/>
          <w:sz w:val="24"/>
        </w:rPr>
      </w:pPr>
      <w:r>
        <w:rPr>
          <w:rFonts w:ascii="Arial" w:hAnsi="Arial" w:cs="Arial" w:hint="eastAsia"/>
          <w:bCs/>
          <w:color w:val="000000"/>
          <w:sz w:val="24"/>
        </w:rPr>
        <w:t>（</w:t>
      </w:r>
      <w:r>
        <w:rPr>
          <w:rFonts w:ascii="Arial" w:hAnsi="Arial" w:cs="Arial" w:hint="eastAsia"/>
          <w:bCs/>
          <w:color w:val="000000"/>
          <w:sz w:val="24"/>
        </w:rPr>
        <w:t>1</w:t>
      </w:r>
      <w:r>
        <w:rPr>
          <w:rFonts w:ascii="Arial" w:hAnsi="Arial" w:cs="Arial" w:hint="eastAsia"/>
          <w:bCs/>
          <w:color w:val="000000"/>
          <w:sz w:val="24"/>
        </w:rPr>
        <w:t>）</w:t>
      </w:r>
      <w:r w:rsidR="00DF1B84" w:rsidRPr="00DF1B84">
        <w:rPr>
          <w:rFonts w:ascii="Arial" w:hAnsi="Arial" w:cs="Arial" w:hint="eastAsia"/>
          <w:bCs/>
          <w:color w:val="000000"/>
          <w:sz w:val="24"/>
        </w:rPr>
        <w:t>本关任务：编写一个程序，用给定的字符串替换文件中的目标字符串，并显示输出替换的个数。</w:t>
      </w:r>
    </w:p>
    <w:p w14:paraId="4D8813E7" w14:textId="0F77F7BC" w:rsidR="00E158F0" w:rsidRDefault="00DF1B84" w:rsidP="00DF1B84">
      <w:pPr>
        <w:snapToGrid w:val="0"/>
        <w:spacing w:line="360" w:lineRule="auto"/>
        <w:rPr>
          <w:rFonts w:hAnsi="宋体"/>
          <w:bCs/>
          <w:sz w:val="24"/>
        </w:rPr>
      </w:pPr>
      <w:r w:rsidRPr="00DF1B84">
        <w:rPr>
          <w:rFonts w:ascii="Arial" w:hAnsi="Arial" w:cs="Arial" w:hint="eastAsia"/>
          <w:bCs/>
          <w:color w:val="000000"/>
          <w:sz w:val="24"/>
        </w:rPr>
        <w:t>注意：读取的文件路径请使用</w:t>
      </w:r>
      <w:r w:rsidRPr="00DF1B84">
        <w:rPr>
          <w:rFonts w:ascii="Arial" w:hAnsi="Arial" w:cs="Arial" w:hint="eastAsia"/>
          <w:bCs/>
          <w:color w:val="000000"/>
          <w:sz w:val="24"/>
        </w:rPr>
        <w:t>experiment/</w:t>
      </w:r>
      <w:proofErr w:type="spellStart"/>
      <w:r w:rsidRPr="00DF1B84">
        <w:rPr>
          <w:rFonts w:ascii="Arial" w:hAnsi="Arial" w:cs="Arial" w:hint="eastAsia"/>
          <w:bCs/>
          <w:color w:val="000000"/>
          <w:sz w:val="24"/>
        </w:rPr>
        <w:t>src</w:t>
      </w:r>
      <w:proofErr w:type="spellEnd"/>
      <w:r w:rsidRPr="00DF1B84">
        <w:rPr>
          <w:rFonts w:ascii="Arial" w:hAnsi="Arial" w:cs="Arial" w:hint="eastAsia"/>
          <w:bCs/>
          <w:color w:val="000000"/>
          <w:sz w:val="24"/>
        </w:rPr>
        <w:t>/step8/source.txt</w:t>
      </w:r>
    </w:p>
    <w:p w14:paraId="310069B0" w14:textId="77777777" w:rsidR="00076B83" w:rsidRPr="00E158F0" w:rsidRDefault="00076B83" w:rsidP="00076B83">
      <w:pPr>
        <w:snapToGrid w:val="0"/>
        <w:spacing w:line="300" w:lineRule="auto"/>
        <w:rPr>
          <w:b/>
          <w:bCs/>
          <w:sz w:val="24"/>
        </w:rPr>
      </w:pPr>
      <w:r w:rsidRPr="00E158F0">
        <w:rPr>
          <w:b/>
          <w:bCs/>
          <w:sz w:val="24"/>
        </w:rPr>
        <w:t>解答：</w:t>
      </w:r>
    </w:p>
    <w:p w14:paraId="397CD1D0" w14:textId="76EA3107" w:rsidR="004B2D66" w:rsidRDefault="00076B83" w:rsidP="00B03CEC">
      <w:pPr>
        <w:snapToGrid w:val="0"/>
        <w:spacing w:line="300" w:lineRule="auto"/>
        <w:rPr>
          <w:sz w:val="24"/>
        </w:rPr>
      </w:pPr>
      <w:r w:rsidRPr="006E1061">
        <w:rPr>
          <w:sz w:val="24"/>
        </w:rPr>
        <w:tab/>
        <w:t>1</w:t>
      </w:r>
      <w:r w:rsidRPr="006E1061">
        <w:rPr>
          <w:sz w:val="24"/>
        </w:rPr>
        <w:t>）</w:t>
      </w:r>
      <w:r w:rsidR="004B2D66">
        <w:rPr>
          <w:rFonts w:hint="eastAsia"/>
          <w:sz w:val="24"/>
        </w:rPr>
        <w:t>解题思路</w:t>
      </w:r>
    </w:p>
    <w:p w14:paraId="708614D2" w14:textId="208B3F7A" w:rsidR="00076B83" w:rsidRDefault="00DF1B84" w:rsidP="004B2D66">
      <w:pPr>
        <w:snapToGrid w:val="0"/>
        <w:spacing w:line="300" w:lineRule="auto"/>
        <w:ind w:firstLine="420"/>
        <w:rPr>
          <w:sz w:val="24"/>
        </w:rPr>
      </w:pPr>
      <w:r>
        <w:rPr>
          <w:rFonts w:hint="eastAsia"/>
          <w:sz w:val="24"/>
        </w:rPr>
        <w:t>用两个字符数组</w:t>
      </w:r>
      <w:r>
        <w:rPr>
          <w:rFonts w:hint="eastAsia"/>
          <w:sz w:val="24"/>
        </w:rPr>
        <w:t>s</w:t>
      </w:r>
      <w:r>
        <w:rPr>
          <w:sz w:val="24"/>
        </w:rPr>
        <w:t>tr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sz w:val="24"/>
        </w:rPr>
        <w:t>tr1</w:t>
      </w:r>
      <w:r>
        <w:rPr>
          <w:rFonts w:hint="eastAsia"/>
          <w:sz w:val="24"/>
        </w:rPr>
        <w:t>分别存放需要替换的目标字符串和给定的字符串</w:t>
      </w:r>
      <w:r w:rsidR="003B0D6B">
        <w:rPr>
          <w:rFonts w:hint="eastAsia"/>
          <w:sz w:val="24"/>
        </w:rPr>
        <w:t>。首先将文件中的内容读取出来存放在</w:t>
      </w:r>
      <w:r w:rsidR="003B0D6B">
        <w:rPr>
          <w:rFonts w:hint="eastAsia"/>
          <w:sz w:val="24"/>
        </w:rPr>
        <w:t>t</w:t>
      </w:r>
      <w:r w:rsidR="003B0D6B">
        <w:rPr>
          <w:sz w:val="24"/>
        </w:rPr>
        <w:t>ext</w:t>
      </w:r>
      <w:r w:rsidR="003B0D6B">
        <w:rPr>
          <w:rFonts w:hint="eastAsia"/>
          <w:sz w:val="24"/>
        </w:rPr>
        <w:t>数组中，用</w:t>
      </w:r>
      <w:proofErr w:type="spellStart"/>
      <w:r w:rsidR="003B0D6B">
        <w:rPr>
          <w:rFonts w:hint="eastAsia"/>
          <w:sz w:val="24"/>
        </w:rPr>
        <w:t>s</w:t>
      </w:r>
      <w:r w:rsidR="003B0D6B">
        <w:rPr>
          <w:sz w:val="24"/>
        </w:rPr>
        <w:t>trstr</w:t>
      </w:r>
      <w:proofErr w:type="spellEnd"/>
      <w:r w:rsidR="003B0D6B">
        <w:rPr>
          <w:rFonts w:hint="eastAsia"/>
          <w:sz w:val="24"/>
        </w:rPr>
        <w:t>函数定位到</w:t>
      </w:r>
      <w:r w:rsidR="003B0D6B">
        <w:rPr>
          <w:rFonts w:hint="eastAsia"/>
          <w:sz w:val="24"/>
        </w:rPr>
        <w:t>text</w:t>
      </w:r>
      <w:r w:rsidR="003B0D6B">
        <w:rPr>
          <w:rFonts w:hint="eastAsia"/>
          <w:sz w:val="24"/>
        </w:rPr>
        <w:t>中第一次出现</w:t>
      </w:r>
      <w:r w:rsidR="003B0D6B">
        <w:rPr>
          <w:rFonts w:hint="eastAsia"/>
          <w:sz w:val="24"/>
        </w:rPr>
        <w:t>s</w:t>
      </w:r>
      <w:r w:rsidR="003B0D6B">
        <w:rPr>
          <w:sz w:val="24"/>
        </w:rPr>
        <w:t>tr</w:t>
      </w:r>
      <w:r w:rsidR="003B0D6B">
        <w:rPr>
          <w:rFonts w:hint="eastAsia"/>
          <w:sz w:val="24"/>
        </w:rPr>
        <w:t>的位置并赋值给字符指针</w:t>
      </w:r>
      <w:r w:rsidR="003B0D6B">
        <w:rPr>
          <w:rFonts w:hint="eastAsia"/>
          <w:sz w:val="24"/>
        </w:rPr>
        <w:t>p</w:t>
      </w:r>
      <w:r w:rsidR="003B0D6B">
        <w:rPr>
          <w:rFonts w:hint="eastAsia"/>
          <w:sz w:val="24"/>
        </w:rPr>
        <w:t>，调用</w:t>
      </w:r>
      <w:proofErr w:type="spellStart"/>
      <w:r w:rsidR="003B0D6B">
        <w:rPr>
          <w:rFonts w:hint="eastAsia"/>
          <w:sz w:val="24"/>
        </w:rPr>
        <w:t>s</w:t>
      </w:r>
      <w:r w:rsidR="003B0D6B">
        <w:rPr>
          <w:sz w:val="24"/>
        </w:rPr>
        <w:t>tr_replace</w:t>
      </w:r>
      <w:proofErr w:type="spellEnd"/>
      <w:r w:rsidR="003B0D6B">
        <w:rPr>
          <w:rFonts w:hint="eastAsia"/>
          <w:sz w:val="24"/>
        </w:rPr>
        <w:t>函数进行替换，替换后将将</w:t>
      </w:r>
      <w:r w:rsidR="003B0D6B">
        <w:rPr>
          <w:rFonts w:hint="eastAsia"/>
          <w:sz w:val="24"/>
        </w:rPr>
        <w:t>p</w:t>
      </w:r>
      <w:r w:rsidR="003B0D6B">
        <w:rPr>
          <w:rFonts w:hint="eastAsia"/>
          <w:sz w:val="24"/>
        </w:rPr>
        <w:t>指向</w:t>
      </w:r>
      <w:r w:rsidR="003B0D6B">
        <w:rPr>
          <w:rFonts w:hint="eastAsia"/>
          <w:sz w:val="24"/>
        </w:rPr>
        <w:t>text</w:t>
      </w:r>
      <w:r w:rsidR="003B0D6B">
        <w:rPr>
          <w:rFonts w:hint="eastAsia"/>
          <w:sz w:val="24"/>
        </w:rPr>
        <w:t>数组中从</w:t>
      </w:r>
      <w:r w:rsidR="003B0D6B">
        <w:rPr>
          <w:rFonts w:hint="eastAsia"/>
          <w:sz w:val="24"/>
        </w:rPr>
        <w:t>p</w:t>
      </w:r>
      <w:r w:rsidR="003B0D6B">
        <w:rPr>
          <w:rFonts w:hint="eastAsia"/>
          <w:sz w:val="24"/>
        </w:rPr>
        <w:t>指向的元素开始到最后中第一次出现</w:t>
      </w:r>
      <w:r w:rsidR="003B0D6B">
        <w:rPr>
          <w:rFonts w:hint="eastAsia"/>
          <w:sz w:val="24"/>
        </w:rPr>
        <w:t>s</w:t>
      </w:r>
      <w:r w:rsidR="003B0D6B">
        <w:rPr>
          <w:sz w:val="24"/>
        </w:rPr>
        <w:t>tr</w:t>
      </w:r>
      <w:r w:rsidR="003B0D6B">
        <w:rPr>
          <w:rFonts w:hint="eastAsia"/>
          <w:sz w:val="24"/>
        </w:rPr>
        <w:t>的位置再进行替换，直到</w:t>
      </w:r>
      <w:r w:rsidR="003B0D6B">
        <w:rPr>
          <w:rFonts w:hint="eastAsia"/>
          <w:sz w:val="24"/>
        </w:rPr>
        <w:t>p</w:t>
      </w:r>
      <w:r w:rsidR="003B0D6B">
        <w:rPr>
          <w:rFonts w:hint="eastAsia"/>
          <w:sz w:val="24"/>
        </w:rPr>
        <w:t>为</w:t>
      </w:r>
      <w:r w:rsidR="003B0D6B">
        <w:rPr>
          <w:rFonts w:hint="eastAsia"/>
          <w:sz w:val="24"/>
        </w:rPr>
        <w:t>N</w:t>
      </w:r>
      <w:r w:rsidR="003B0D6B">
        <w:rPr>
          <w:sz w:val="24"/>
        </w:rPr>
        <w:t>ULL</w:t>
      </w:r>
      <w:r w:rsidR="003B0D6B">
        <w:rPr>
          <w:rFonts w:hint="eastAsia"/>
          <w:sz w:val="24"/>
        </w:rPr>
        <w:t>即</w:t>
      </w:r>
      <w:r w:rsidR="003B0D6B">
        <w:rPr>
          <w:rFonts w:hint="eastAsia"/>
          <w:sz w:val="24"/>
        </w:rPr>
        <w:t>text</w:t>
      </w:r>
      <w:r w:rsidR="003B0D6B">
        <w:rPr>
          <w:rFonts w:hint="eastAsia"/>
          <w:sz w:val="24"/>
        </w:rPr>
        <w:t>中不存在</w:t>
      </w:r>
      <w:r w:rsidR="006F5B9C">
        <w:rPr>
          <w:sz w:val="24"/>
        </w:rPr>
        <w:t>str</w:t>
      </w:r>
      <w:r w:rsidR="006F5B9C">
        <w:rPr>
          <w:rFonts w:hint="eastAsia"/>
          <w:sz w:val="24"/>
        </w:rPr>
        <w:t>为止。</w:t>
      </w:r>
    </w:p>
    <w:p w14:paraId="1018E307" w14:textId="77777777" w:rsidR="00076B83" w:rsidRDefault="00076B83" w:rsidP="00E140C4">
      <w:pPr>
        <w:snapToGrid w:val="0"/>
        <w:spacing w:line="300" w:lineRule="auto"/>
        <w:ind w:firstLineChars="200" w:firstLine="480"/>
        <w:rPr>
          <w:sz w:val="24"/>
        </w:rPr>
      </w:pPr>
      <w:r w:rsidRPr="006E1061">
        <w:rPr>
          <w:sz w:val="24"/>
        </w:rPr>
        <w:t>2</w:t>
      </w:r>
      <w:r w:rsidRPr="006E1061">
        <w:rPr>
          <w:sz w:val="24"/>
        </w:rPr>
        <w:t>）源程序清单</w:t>
      </w:r>
    </w:p>
    <w:p w14:paraId="04EF318C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>#define MAX  10000</w:t>
      </w:r>
    </w:p>
    <w:p w14:paraId="674C8200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>#include &lt;</w:t>
      </w:r>
      <w:proofErr w:type="spellStart"/>
      <w:r w:rsidRPr="00DF1B84">
        <w:rPr>
          <w:sz w:val="24"/>
        </w:rPr>
        <w:t>stdio.h</w:t>
      </w:r>
      <w:proofErr w:type="spellEnd"/>
      <w:r w:rsidRPr="00DF1B84">
        <w:rPr>
          <w:sz w:val="24"/>
        </w:rPr>
        <w:t>&gt;</w:t>
      </w:r>
    </w:p>
    <w:p w14:paraId="7D243867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>#include &lt;</w:t>
      </w:r>
      <w:proofErr w:type="spellStart"/>
      <w:r w:rsidRPr="00DF1B84">
        <w:rPr>
          <w:sz w:val="24"/>
        </w:rPr>
        <w:t>stdlib.h</w:t>
      </w:r>
      <w:proofErr w:type="spellEnd"/>
      <w:r w:rsidRPr="00DF1B84">
        <w:rPr>
          <w:sz w:val="24"/>
        </w:rPr>
        <w:t>&gt;</w:t>
      </w:r>
    </w:p>
    <w:p w14:paraId="7194B1AA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>#include &lt;</w:t>
      </w:r>
      <w:proofErr w:type="spellStart"/>
      <w:r w:rsidRPr="00DF1B84">
        <w:rPr>
          <w:sz w:val="24"/>
        </w:rPr>
        <w:t>string.h</w:t>
      </w:r>
      <w:proofErr w:type="spellEnd"/>
      <w:r w:rsidRPr="00DF1B84">
        <w:rPr>
          <w:sz w:val="24"/>
        </w:rPr>
        <w:t>&gt;</w:t>
      </w:r>
    </w:p>
    <w:p w14:paraId="7070B679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 xml:space="preserve">void </w:t>
      </w:r>
      <w:proofErr w:type="spellStart"/>
      <w:r w:rsidRPr="00DF1B84">
        <w:rPr>
          <w:sz w:val="24"/>
        </w:rPr>
        <w:t>str_replace</w:t>
      </w:r>
      <w:proofErr w:type="spellEnd"/>
      <w:r w:rsidRPr="00DF1B84">
        <w:rPr>
          <w:sz w:val="24"/>
        </w:rPr>
        <w:t xml:space="preserve">(char* </w:t>
      </w:r>
      <w:proofErr w:type="spellStart"/>
      <w:r w:rsidRPr="00DF1B84">
        <w:rPr>
          <w:sz w:val="24"/>
        </w:rPr>
        <w:t>str_src</w:t>
      </w:r>
      <w:proofErr w:type="spellEnd"/>
      <w:r w:rsidRPr="00DF1B84">
        <w:rPr>
          <w:sz w:val="24"/>
        </w:rPr>
        <w:t xml:space="preserve">, int n, char* </w:t>
      </w:r>
      <w:proofErr w:type="spellStart"/>
      <w:r w:rsidRPr="00DF1B84">
        <w:rPr>
          <w:sz w:val="24"/>
        </w:rPr>
        <w:t>str_copy</w:t>
      </w:r>
      <w:proofErr w:type="spellEnd"/>
      <w:r w:rsidRPr="00DF1B84">
        <w:rPr>
          <w:sz w:val="24"/>
        </w:rPr>
        <w:t>)</w:t>
      </w:r>
    </w:p>
    <w:p w14:paraId="2F153991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>{</w:t>
      </w:r>
    </w:p>
    <w:p w14:paraId="5C4E4205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 xml:space="preserve">int </w:t>
      </w:r>
      <w:proofErr w:type="spellStart"/>
      <w:r w:rsidRPr="00DF1B84">
        <w:rPr>
          <w:sz w:val="24"/>
        </w:rPr>
        <w:t>lenofstr</w:t>
      </w:r>
      <w:proofErr w:type="spellEnd"/>
      <w:r w:rsidRPr="00DF1B84">
        <w:rPr>
          <w:sz w:val="24"/>
        </w:rPr>
        <w:t>;</w:t>
      </w:r>
    </w:p>
    <w:p w14:paraId="4147AB8F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 xml:space="preserve">char* </w:t>
      </w:r>
      <w:proofErr w:type="spellStart"/>
      <w:r w:rsidRPr="00DF1B84">
        <w:rPr>
          <w:sz w:val="24"/>
        </w:rPr>
        <w:t>tmp</w:t>
      </w:r>
      <w:proofErr w:type="spellEnd"/>
      <w:r w:rsidRPr="00DF1B84">
        <w:rPr>
          <w:sz w:val="24"/>
        </w:rPr>
        <w:t>;</w:t>
      </w:r>
    </w:p>
    <w:p w14:paraId="758D5C72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proofErr w:type="spellStart"/>
      <w:r w:rsidRPr="00DF1B84">
        <w:rPr>
          <w:sz w:val="24"/>
        </w:rPr>
        <w:t>lenofstr</w:t>
      </w:r>
      <w:proofErr w:type="spellEnd"/>
      <w:r w:rsidRPr="00DF1B84">
        <w:rPr>
          <w:sz w:val="24"/>
        </w:rPr>
        <w:t xml:space="preserve"> = </w:t>
      </w:r>
      <w:proofErr w:type="spellStart"/>
      <w:r w:rsidRPr="00DF1B84">
        <w:rPr>
          <w:sz w:val="24"/>
        </w:rPr>
        <w:t>strlen</w:t>
      </w:r>
      <w:proofErr w:type="spellEnd"/>
      <w:r w:rsidRPr="00DF1B84">
        <w:rPr>
          <w:sz w:val="24"/>
        </w:rPr>
        <w:t>(</w:t>
      </w:r>
      <w:proofErr w:type="spellStart"/>
      <w:r w:rsidRPr="00DF1B84">
        <w:rPr>
          <w:sz w:val="24"/>
        </w:rPr>
        <w:t>str_copy</w:t>
      </w:r>
      <w:proofErr w:type="spellEnd"/>
      <w:r w:rsidRPr="00DF1B84">
        <w:rPr>
          <w:sz w:val="24"/>
        </w:rPr>
        <w:t>);</w:t>
      </w:r>
    </w:p>
    <w:p w14:paraId="4B2076E7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>if (</w:t>
      </w:r>
      <w:proofErr w:type="spellStart"/>
      <w:r w:rsidRPr="00DF1B84">
        <w:rPr>
          <w:sz w:val="24"/>
        </w:rPr>
        <w:t>lenofstr</w:t>
      </w:r>
      <w:proofErr w:type="spellEnd"/>
      <w:r w:rsidRPr="00DF1B84">
        <w:rPr>
          <w:sz w:val="24"/>
        </w:rPr>
        <w:t xml:space="preserve"> &lt; n)</w:t>
      </w:r>
    </w:p>
    <w:p w14:paraId="377E4E91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>{</w:t>
      </w:r>
    </w:p>
    <w:p w14:paraId="0398D191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lastRenderedPageBreak/>
        <w:tab/>
      </w:r>
      <w:r w:rsidRPr="00DF1B84">
        <w:rPr>
          <w:sz w:val="24"/>
        </w:rPr>
        <w:tab/>
      </w:r>
      <w:proofErr w:type="spellStart"/>
      <w:r w:rsidRPr="00DF1B84">
        <w:rPr>
          <w:sz w:val="24"/>
        </w:rPr>
        <w:t>tmp</w:t>
      </w:r>
      <w:proofErr w:type="spellEnd"/>
      <w:r w:rsidRPr="00DF1B84">
        <w:rPr>
          <w:sz w:val="24"/>
        </w:rPr>
        <w:t xml:space="preserve"> = </w:t>
      </w:r>
      <w:proofErr w:type="spellStart"/>
      <w:r w:rsidRPr="00DF1B84">
        <w:rPr>
          <w:sz w:val="24"/>
        </w:rPr>
        <w:t>str_src</w:t>
      </w:r>
      <w:proofErr w:type="spellEnd"/>
      <w:r w:rsidRPr="00DF1B84">
        <w:rPr>
          <w:sz w:val="24"/>
        </w:rPr>
        <w:t xml:space="preserve"> + n;</w:t>
      </w:r>
    </w:p>
    <w:p w14:paraId="18AC66B1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  <w:t>while (*</w:t>
      </w:r>
      <w:proofErr w:type="spellStart"/>
      <w:r w:rsidRPr="00DF1B84">
        <w:rPr>
          <w:sz w:val="24"/>
        </w:rPr>
        <w:t>tmp</w:t>
      </w:r>
      <w:proofErr w:type="spellEnd"/>
      <w:r w:rsidRPr="00DF1B84">
        <w:rPr>
          <w:sz w:val="24"/>
        </w:rPr>
        <w:t>)</w:t>
      </w:r>
    </w:p>
    <w:p w14:paraId="28EC64ED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  <w:t>{</w:t>
      </w:r>
    </w:p>
    <w:p w14:paraId="0FE89CA9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</w:r>
      <w:r w:rsidRPr="00DF1B84">
        <w:rPr>
          <w:sz w:val="24"/>
        </w:rPr>
        <w:tab/>
        <w:t>*(</w:t>
      </w:r>
      <w:proofErr w:type="spellStart"/>
      <w:r w:rsidRPr="00DF1B84">
        <w:rPr>
          <w:sz w:val="24"/>
        </w:rPr>
        <w:t>tmp</w:t>
      </w:r>
      <w:proofErr w:type="spellEnd"/>
      <w:r w:rsidRPr="00DF1B84">
        <w:rPr>
          <w:sz w:val="24"/>
        </w:rPr>
        <w:t xml:space="preserve"> - (n - </w:t>
      </w:r>
      <w:proofErr w:type="spellStart"/>
      <w:r w:rsidRPr="00DF1B84">
        <w:rPr>
          <w:sz w:val="24"/>
        </w:rPr>
        <w:t>lenofstr</w:t>
      </w:r>
      <w:proofErr w:type="spellEnd"/>
      <w:r w:rsidRPr="00DF1B84">
        <w:rPr>
          <w:sz w:val="24"/>
        </w:rPr>
        <w:t>)) = *</w:t>
      </w:r>
      <w:proofErr w:type="spellStart"/>
      <w:r w:rsidRPr="00DF1B84">
        <w:rPr>
          <w:sz w:val="24"/>
        </w:rPr>
        <w:t>tmp</w:t>
      </w:r>
      <w:proofErr w:type="spellEnd"/>
      <w:r w:rsidRPr="00DF1B84">
        <w:rPr>
          <w:sz w:val="24"/>
        </w:rPr>
        <w:t xml:space="preserve">; </w:t>
      </w:r>
    </w:p>
    <w:p w14:paraId="69CEBA96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</w:r>
      <w:r w:rsidRPr="00DF1B84">
        <w:rPr>
          <w:sz w:val="24"/>
        </w:rPr>
        <w:tab/>
      </w:r>
      <w:proofErr w:type="spellStart"/>
      <w:r w:rsidRPr="00DF1B84">
        <w:rPr>
          <w:sz w:val="24"/>
        </w:rPr>
        <w:t>tmp</w:t>
      </w:r>
      <w:proofErr w:type="spellEnd"/>
      <w:r w:rsidRPr="00DF1B84">
        <w:rPr>
          <w:sz w:val="24"/>
        </w:rPr>
        <w:t>++;</w:t>
      </w:r>
    </w:p>
    <w:p w14:paraId="3AD8F95D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  <w:t>}</w:t>
      </w:r>
    </w:p>
    <w:p w14:paraId="30E33BB4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  <w:t>*(</w:t>
      </w:r>
      <w:proofErr w:type="spellStart"/>
      <w:r w:rsidRPr="00DF1B84">
        <w:rPr>
          <w:sz w:val="24"/>
        </w:rPr>
        <w:t>tmp</w:t>
      </w:r>
      <w:proofErr w:type="spellEnd"/>
      <w:r w:rsidRPr="00DF1B84">
        <w:rPr>
          <w:sz w:val="24"/>
        </w:rPr>
        <w:t xml:space="preserve"> - (n - </w:t>
      </w:r>
      <w:proofErr w:type="spellStart"/>
      <w:r w:rsidRPr="00DF1B84">
        <w:rPr>
          <w:sz w:val="24"/>
        </w:rPr>
        <w:t>lenofstr</w:t>
      </w:r>
      <w:proofErr w:type="spellEnd"/>
      <w:r w:rsidRPr="00DF1B84">
        <w:rPr>
          <w:sz w:val="24"/>
        </w:rPr>
        <w:t>)) = *</w:t>
      </w:r>
      <w:proofErr w:type="spellStart"/>
      <w:r w:rsidRPr="00DF1B84">
        <w:rPr>
          <w:sz w:val="24"/>
        </w:rPr>
        <w:t>tmp</w:t>
      </w:r>
      <w:proofErr w:type="spellEnd"/>
      <w:r w:rsidRPr="00DF1B84">
        <w:rPr>
          <w:sz w:val="24"/>
        </w:rPr>
        <w:t xml:space="preserve">; </w:t>
      </w:r>
    </w:p>
    <w:p w14:paraId="187636D8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>}</w:t>
      </w:r>
    </w:p>
    <w:p w14:paraId="0A22B6C4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>else if (</w:t>
      </w:r>
      <w:proofErr w:type="spellStart"/>
      <w:r w:rsidRPr="00DF1B84">
        <w:rPr>
          <w:sz w:val="24"/>
        </w:rPr>
        <w:t>lenofstr</w:t>
      </w:r>
      <w:proofErr w:type="spellEnd"/>
      <w:r w:rsidRPr="00DF1B84">
        <w:rPr>
          <w:sz w:val="24"/>
        </w:rPr>
        <w:t xml:space="preserve"> &gt; n) </w:t>
      </w:r>
    </w:p>
    <w:p w14:paraId="70CA3CD1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>{</w:t>
      </w:r>
    </w:p>
    <w:p w14:paraId="198BFFEF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</w:r>
      <w:proofErr w:type="spellStart"/>
      <w:r w:rsidRPr="00DF1B84">
        <w:rPr>
          <w:sz w:val="24"/>
        </w:rPr>
        <w:t>tmp</w:t>
      </w:r>
      <w:proofErr w:type="spellEnd"/>
      <w:r w:rsidRPr="00DF1B84">
        <w:rPr>
          <w:sz w:val="24"/>
        </w:rPr>
        <w:t xml:space="preserve"> = </w:t>
      </w:r>
      <w:proofErr w:type="spellStart"/>
      <w:r w:rsidRPr="00DF1B84">
        <w:rPr>
          <w:sz w:val="24"/>
        </w:rPr>
        <w:t>str_src</w:t>
      </w:r>
      <w:proofErr w:type="spellEnd"/>
      <w:r w:rsidRPr="00DF1B84">
        <w:rPr>
          <w:sz w:val="24"/>
        </w:rPr>
        <w:t>;</w:t>
      </w:r>
    </w:p>
    <w:p w14:paraId="2AE63DC8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  <w:t>while (*</w:t>
      </w:r>
      <w:proofErr w:type="spellStart"/>
      <w:r w:rsidRPr="00DF1B84">
        <w:rPr>
          <w:sz w:val="24"/>
        </w:rPr>
        <w:t>tmp</w:t>
      </w:r>
      <w:proofErr w:type="spellEnd"/>
      <w:r w:rsidRPr="00DF1B84">
        <w:rPr>
          <w:sz w:val="24"/>
        </w:rPr>
        <w:t xml:space="preserve">) </w:t>
      </w:r>
      <w:proofErr w:type="spellStart"/>
      <w:r w:rsidRPr="00DF1B84">
        <w:rPr>
          <w:sz w:val="24"/>
        </w:rPr>
        <w:t>tmp</w:t>
      </w:r>
      <w:proofErr w:type="spellEnd"/>
      <w:r w:rsidRPr="00DF1B84">
        <w:rPr>
          <w:sz w:val="24"/>
        </w:rPr>
        <w:t>++;</w:t>
      </w:r>
    </w:p>
    <w:p w14:paraId="5DDCDFD8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  <w:t>while (</w:t>
      </w:r>
      <w:proofErr w:type="spellStart"/>
      <w:r w:rsidRPr="00DF1B84">
        <w:rPr>
          <w:sz w:val="24"/>
        </w:rPr>
        <w:t>tmp</w:t>
      </w:r>
      <w:proofErr w:type="spellEnd"/>
      <w:r w:rsidRPr="00DF1B84">
        <w:rPr>
          <w:sz w:val="24"/>
        </w:rPr>
        <w:t xml:space="preserve"> &gt;= (</w:t>
      </w:r>
      <w:proofErr w:type="spellStart"/>
      <w:r w:rsidRPr="00DF1B84">
        <w:rPr>
          <w:sz w:val="24"/>
        </w:rPr>
        <w:t>str_src</w:t>
      </w:r>
      <w:proofErr w:type="spellEnd"/>
      <w:r w:rsidRPr="00DF1B84">
        <w:rPr>
          <w:sz w:val="24"/>
        </w:rPr>
        <w:t xml:space="preserve"> + n))</w:t>
      </w:r>
    </w:p>
    <w:p w14:paraId="7D845887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  <w:t>{</w:t>
      </w:r>
    </w:p>
    <w:p w14:paraId="594524EF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</w:r>
      <w:r w:rsidRPr="00DF1B84">
        <w:rPr>
          <w:sz w:val="24"/>
        </w:rPr>
        <w:tab/>
        <w:t>*(</w:t>
      </w:r>
      <w:proofErr w:type="spellStart"/>
      <w:r w:rsidRPr="00DF1B84">
        <w:rPr>
          <w:sz w:val="24"/>
        </w:rPr>
        <w:t>tmp</w:t>
      </w:r>
      <w:proofErr w:type="spellEnd"/>
      <w:r w:rsidRPr="00DF1B84">
        <w:rPr>
          <w:sz w:val="24"/>
        </w:rPr>
        <w:t xml:space="preserve"> + (</w:t>
      </w:r>
      <w:proofErr w:type="spellStart"/>
      <w:r w:rsidRPr="00DF1B84">
        <w:rPr>
          <w:sz w:val="24"/>
        </w:rPr>
        <w:t>lenofstr</w:t>
      </w:r>
      <w:proofErr w:type="spellEnd"/>
      <w:r w:rsidRPr="00DF1B84">
        <w:rPr>
          <w:sz w:val="24"/>
        </w:rPr>
        <w:t xml:space="preserve"> - n)) = *</w:t>
      </w:r>
      <w:proofErr w:type="spellStart"/>
      <w:r w:rsidRPr="00DF1B84">
        <w:rPr>
          <w:sz w:val="24"/>
        </w:rPr>
        <w:t>tmp</w:t>
      </w:r>
      <w:proofErr w:type="spellEnd"/>
      <w:r w:rsidRPr="00DF1B84">
        <w:rPr>
          <w:sz w:val="24"/>
        </w:rPr>
        <w:t>;</w:t>
      </w:r>
    </w:p>
    <w:p w14:paraId="4CA6C242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</w:r>
      <w:r w:rsidRPr="00DF1B84">
        <w:rPr>
          <w:sz w:val="24"/>
        </w:rPr>
        <w:tab/>
      </w:r>
      <w:proofErr w:type="spellStart"/>
      <w:r w:rsidRPr="00DF1B84">
        <w:rPr>
          <w:sz w:val="24"/>
        </w:rPr>
        <w:t>tmp</w:t>
      </w:r>
      <w:proofErr w:type="spellEnd"/>
      <w:r w:rsidRPr="00DF1B84">
        <w:rPr>
          <w:sz w:val="24"/>
        </w:rPr>
        <w:t>--;</w:t>
      </w:r>
    </w:p>
    <w:p w14:paraId="34774B39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  <w:t>}</w:t>
      </w:r>
    </w:p>
    <w:p w14:paraId="5F8D9D1A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>}</w:t>
      </w:r>
    </w:p>
    <w:p w14:paraId="56D0CEA7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proofErr w:type="spellStart"/>
      <w:r w:rsidRPr="00DF1B84">
        <w:rPr>
          <w:sz w:val="24"/>
        </w:rPr>
        <w:t>strncpy</w:t>
      </w:r>
      <w:proofErr w:type="spellEnd"/>
      <w:r w:rsidRPr="00DF1B84">
        <w:rPr>
          <w:sz w:val="24"/>
        </w:rPr>
        <w:t>(</w:t>
      </w:r>
      <w:proofErr w:type="spellStart"/>
      <w:r w:rsidRPr="00DF1B84">
        <w:rPr>
          <w:sz w:val="24"/>
        </w:rPr>
        <w:t>str_src</w:t>
      </w:r>
      <w:proofErr w:type="spellEnd"/>
      <w:r w:rsidRPr="00DF1B84">
        <w:rPr>
          <w:sz w:val="24"/>
        </w:rPr>
        <w:t xml:space="preserve">, </w:t>
      </w:r>
      <w:proofErr w:type="spellStart"/>
      <w:r w:rsidRPr="00DF1B84">
        <w:rPr>
          <w:sz w:val="24"/>
        </w:rPr>
        <w:t>str_copy</w:t>
      </w:r>
      <w:proofErr w:type="spellEnd"/>
      <w:r w:rsidRPr="00DF1B84">
        <w:rPr>
          <w:sz w:val="24"/>
        </w:rPr>
        <w:t xml:space="preserve">, </w:t>
      </w:r>
      <w:proofErr w:type="spellStart"/>
      <w:r w:rsidRPr="00DF1B84">
        <w:rPr>
          <w:sz w:val="24"/>
        </w:rPr>
        <w:t>lenofstr</w:t>
      </w:r>
      <w:proofErr w:type="spellEnd"/>
      <w:r w:rsidRPr="00DF1B84">
        <w:rPr>
          <w:sz w:val="24"/>
        </w:rPr>
        <w:t>);</w:t>
      </w:r>
    </w:p>
    <w:p w14:paraId="2394BF33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>}</w:t>
      </w:r>
    </w:p>
    <w:p w14:paraId="1C77DBE6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</w:p>
    <w:p w14:paraId="3D3BCE43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>int main(void) {</w:t>
      </w:r>
    </w:p>
    <w:p w14:paraId="3A64B3A9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 xml:space="preserve">FILE* </w:t>
      </w:r>
      <w:proofErr w:type="spellStart"/>
      <w:r w:rsidRPr="00DF1B84">
        <w:rPr>
          <w:sz w:val="24"/>
        </w:rPr>
        <w:t>fp</w:t>
      </w:r>
      <w:proofErr w:type="spellEnd"/>
      <w:r w:rsidRPr="00DF1B84">
        <w:rPr>
          <w:sz w:val="24"/>
        </w:rPr>
        <w:t xml:space="preserve"> = </w:t>
      </w:r>
      <w:proofErr w:type="spellStart"/>
      <w:r w:rsidRPr="00DF1B84">
        <w:rPr>
          <w:sz w:val="24"/>
        </w:rPr>
        <w:t>fopen</w:t>
      </w:r>
      <w:proofErr w:type="spellEnd"/>
      <w:r w:rsidRPr="00DF1B84">
        <w:rPr>
          <w:sz w:val="24"/>
        </w:rPr>
        <w:t>("experiment/</w:t>
      </w:r>
      <w:proofErr w:type="spellStart"/>
      <w:r w:rsidRPr="00DF1B84">
        <w:rPr>
          <w:sz w:val="24"/>
        </w:rPr>
        <w:t>src</w:t>
      </w:r>
      <w:proofErr w:type="spellEnd"/>
      <w:r w:rsidRPr="00DF1B84">
        <w:rPr>
          <w:sz w:val="24"/>
        </w:rPr>
        <w:t>/step8/source.txt", "r+");</w:t>
      </w:r>
    </w:p>
    <w:p w14:paraId="444D33A2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>if (</w:t>
      </w:r>
      <w:proofErr w:type="spellStart"/>
      <w:r w:rsidRPr="00DF1B84">
        <w:rPr>
          <w:sz w:val="24"/>
        </w:rPr>
        <w:t>fp</w:t>
      </w:r>
      <w:proofErr w:type="spellEnd"/>
      <w:r w:rsidRPr="00DF1B84">
        <w:rPr>
          <w:sz w:val="24"/>
        </w:rPr>
        <w:t xml:space="preserve"> == NULL) { </w:t>
      </w:r>
      <w:proofErr w:type="spellStart"/>
      <w:r w:rsidRPr="00DF1B84">
        <w:rPr>
          <w:sz w:val="24"/>
        </w:rPr>
        <w:t>printf</w:t>
      </w:r>
      <w:proofErr w:type="spellEnd"/>
      <w:r w:rsidRPr="00DF1B84">
        <w:rPr>
          <w:sz w:val="24"/>
        </w:rPr>
        <w:t>("fuck"); exit(0); }</w:t>
      </w:r>
    </w:p>
    <w:p w14:paraId="60C2B480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>char str[100], str1[100], text[MAX];</w:t>
      </w:r>
    </w:p>
    <w:p w14:paraId="28938CDC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proofErr w:type="spellStart"/>
      <w:r w:rsidRPr="00DF1B84">
        <w:rPr>
          <w:sz w:val="24"/>
        </w:rPr>
        <w:t>scanf</w:t>
      </w:r>
      <w:proofErr w:type="spellEnd"/>
      <w:r w:rsidRPr="00DF1B84">
        <w:rPr>
          <w:sz w:val="24"/>
        </w:rPr>
        <w:t>("%</w:t>
      </w:r>
      <w:proofErr w:type="spellStart"/>
      <w:r w:rsidRPr="00DF1B84">
        <w:rPr>
          <w:sz w:val="24"/>
        </w:rPr>
        <w:t>s%s</w:t>
      </w:r>
      <w:proofErr w:type="spellEnd"/>
      <w:r w:rsidRPr="00DF1B84">
        <w:rPr>
          <w:sz w:val="24"/>
        </w:rPr>
        <w:t>", str, str1);</w:t>
      </w:r>
    </w:p>
    <w:p w14:paraId="3F8F9F26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 xml:space="preserve">int n = </w:t>
      </w:r>
      <w:proofErr w:type="spellStart"/>
      <w:r w:rsidRPr="00DF1B84">
        <w:rPr>
          <w:sz w:val="24"/>
        </w:rPr>
        <w:t>strlen</w:t>
      </w:r>
      <w:proofErr w:type="spellEnd"/>
      <w:r w:rsidRPr="00DF1B84">
        <w:rPr>
          <w:sz w:val="24"/>
        </w:rPr>
        <w:t>(str);</w:t>
      </w:r>
    </w:p>
    <w:p w14:paraId="03D95CBC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>int count = 0;</w:t>
      </w:r>
    </w:p>
    <w:p w14:paraId="44C7494D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>if (</w:t>
      </w:r>
      <w:proofErr w:type="spellStart"/>
      <w:r w:rsidRPr="00DF1B84">
        <w:rPr>
          <w:sz w:val="24"/>
        </w:rPr>
        <w:t>fgets</w:t>
      </w:r>
      <w:proofErr w:type="spellEnd"/>
      <w:r w:rsidRPr="00DF1B84">
        <w:rPr>
          <w:sz w:val="24"/>
        </w:rPr>
        <w:t xml:space="preserve">(text, MAX, </w:t>
      </w:r>
      <w:proofErr w:type="spellStart"/>
      <w:r w:rsidRPr="00DF1B84">
        <w:rPr>
          <w:sz w:val="24"/>
        </w:rPr>
        <w:t>fp</w:t>
      </w:r>
      <w:proofErr w:type="spellEnd"/>
      <w:r w:rsidRPr="00DF1B84">
        <w:rPr>
          <w:sz w:val="24"/>
        </w:rPr>
        <w:t>)) {</w:t>
      </w:r>
    </w:p>
    <w:p w14:paraId="2C53E0DF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  <w:t xml:space="preserve">char* p = </w:t>
      </w:r>
      <w:proofErr w:type="spellStart"/>
      <w:r w:rsidRPr="00DF1B84">
        <w:rPr>
          <w:sz w:val="24"/>
        </w:rPr>
        <w:t>strstr</w:t>
      </w:r>
      <w:proofErr w:type="spellEnd"/>
      <w:r w:rsidRPr="00DF1B84">
        <w:rPr>
          <w:sz w:val="24"/>
        </w:rPr>
        <w:t>(text, str);</w:t>
      </w:r>
    </w:p>
    <w:p w14:paraId="28E692F2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  <w:t>while (p) {</w:t>
      </w:r>
    </w:p>
    <w:p w14:paraId="30A00FC7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</w:r>
      <w:r w:rsidRPr="00DF1B84">
        <w:rPr>
          <w:sz w:val="24"/>
        </w:rPr>
        <w:tab/>
      </w:r>
      <w:proofErr w:type="spellStart"/>
      <w:r w:rsidRPr="00DF1B84">
        <w:rPr>
          <w:sz w:val="24"/>
        </w:rPr>
        <w:t>str_replace</w:t>
      </w:r>
      <w:proofErr w:type="spellEnd"/>
      <w:r w:rsidRPr="00DF1B84">
        <w:rPr>
          <w:sz w:val="24"/>
        </w:rPr>
        <w:t>(p, n, str1);</w:t>
      </w:r>
    </w:p>
    <w:p w14:paraId="078A122C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</w:r>
      <w:r w:rsidRPr="00DF1B84">
        <w:rPr>
          <w:sz w:val="24"/>
        </w:rPr>
        <w:tab/>
        <w:t>count++;</w:t>
      </w:r>
    </w:p>
    <w:p w14:paraId="56E7E365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</w:r>
      <w:r w:rsidRPr="00DF1B84">
        <w:rPr>
          <w:sz w:val="24"/>
        </w:rPr>
        <w:tab/>
        <w:t xml:space="preserve">p += </w:t>
      </w:r>
      <w:proofErr w:type="spellStart"/>
      <w:r w:rsidRPr="00DF1B84">
        <w:rPr>
          <w:sz w:val="24"/>
        </w:rPr>
        <w:t>strlen</w:t>
      </w:r>
      <w:proofErr w:type="spellEnd"/>
      <w:r w:rsidRPr="00DF1B84">
        <w:rPr>
          <w:sz w:val="24"/>
        </w:rPr>
        <w:t>(str1);</w:t>
      </w:r>
    </w:p>
    <w:p w14:paraId="190B897D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lastRenderedPageBreak/>
        <w:tab/>
      </w:r>
      <w:r w:rsidRPr="00DF1B84">
        <w:rPr>
          <w:sz w:val="24"/>
        </w:rPr>
        <w:tab/>
      </w:r>
      <w:r w:rsidRPr="00DF1B84">
        <w:rPr>
          <w:sz w:val="24"/>
        </w:rPr>
        <w:tab/>
        <w:t xml:space="preserve">p = </w:t>
      </w:r>
      <w:proofErr w:type="spellStart"/>
      <w:r w:rsidRPr="00DF1B84">
        <w:rPr>
          <w:sz w:val="24"/>
        </w:rPr>
        <w:t>strstr</w:t>
      </w:r>
      <w:proofErr w:type="spellEnd"/>
      <w:r w:rsidRPr="00DF1B84">
        <w:rPr>
          <w:sz w:val="24"/>
        </w:rPr>
        <w:t>(p, str);</w:t>
      </w:r>
    </w:p>
    <w:p w14:paraId="6AA6342F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  <w:t>}</w:t>
      </w:r>
    </w:p>
    <w:p w14:paraId="052CDCA0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</w:r>
      <w:r w:rsidRPr="00DF1B84">
        <w:rPr>
          <w:sz w:val="24"/>
        </w:rPr>
        <w:tab/>
      </w:r>
      <w:proofErr w:type="spellStart"/>
      <w:r w:rsidRPr="00DF1B84">
        <w:rPr>
          <w:sz w:val="24"/>
        </w:rPr>
        <w:t>printf</w:t>
      </w:r>
      <w:proofErr w:type="spellEnd"/>
      <w:r w:rsidRPr="00DF1B84">
        <w:rPr>
          <w:sz w:val="24"/>
        </w:rPr>
        <w:t>("%d\</w:t>
      </w:r>
      <w:proofErr w:type="spellStart"/>
      <w:r w:rsidRPr="00DF1B84">
        <w:rPr>
          <w:sz w:val="24"/>
        </w:rPr>
        <w:t>n%s</w:t>
      </w:r>
      <w:proofErr w:type="spellEnd"/>
      <w:r w:rsidRPr="00DF1B84">
        <w:rPr>
          <w:sz w:val="24"/>
        </w:rPr>
        <w:t>", count, text);</w:t>
      </w:r>
    </w:p>
    <w:p w14:paraId="251888AB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>}</w:t>
      </w:r>
    </w:p>
    <w:p w14:paraId="393FD7D8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ab/>
        <w:t>return 0;</w:t>
      </w:r>
    </w:p>
    <w:p w14:paraId="61485D7F" w14:textId="77777777" w:rsidR="00DF1B84" w:rsidRPr="00DF1B84" w:rsidRDefault="00DF1B84" w:rsidP="00DF1B84">
      <w:pPr>
        <w:snapToGrid w:val="0"/>
        <w:spacing w:line="360" w:lineRule="auto"/>
        <w:ind w:firstLine="420"/>
        <w:rPr>
          <w:sz w:val="24"/>
        </w:rPr>
      </w:pPr>
      <w:r w:rsidRPr="00DF1B84">
        <w:rPr>
          <w:sz w:val="24"/>
        </w:rPr>
        <w:t>}</w:t>
      </w:r>
    </w:p>
    <w:p w14:paraId="55DAA5C5" w14:textId="0BC2AF63" w:rsidR="00514A7A" w:rsidRDefault="00076B83" w:rsidP="00E140C4">
      <w:pPr>
        <w:snapToGrid w:val="0"/>
        <w:spacing w:line="360" w:lineRule="auto"/>
        <w:ind w:firstLine="420"/>
        <w:rPr>
          <w:rFonts w:hAnsi="宋体"/>
          <w:sz w:val="24"/>
        </w:rPr>
      </w:pPr>
      <w:r w:rsidRPr="009837A7">
        <w:rPr>
          <w:sz w:val="24"/>
        </w:rPr>
        <w:t xml:space="preserve"> 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14ECF0EC" w14:textId="3D5FCD0E" w:rsidR="004B2D66" w:rsidRDefault="004B2D66" w:rsidP="004B2D66">
      <w:pPr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a)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1C12F538" w14:textId="035E6675" w:rsidR="004B2D66" w:rsidRPr="0026603C" w:rsidRDefault="004B2D66" w:rsidP="004B2D66">
      <w:pPr>
        <w:rPr>
          <w:rFonts w:ascii="宋体" w:hAnsi="宋体"/>
          <w:b/>
          <w:bCs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F5B9C">
        <w:rPr>
          <w:rFonts w:ascii="宋体" w:hAnsi="宋体" w:hint="eastAsia"/>
          <w:b/>
          <w:bCs/>
          <w:sz w:val="24"/>
        </w:rPr>
        <w:t>文件内容</w:t>
      </w:r>
      <w:r w:rsidRPr="0026603C">
        <w:rPr>
          <w:rFonts w:ascii="宋体" w:hAnsi="宋体" w:hint="eastAsia"/>
          <w:b/>
          <w:bCs/>
          <w:sz w:val="24"/>
        </w:rPr>
        <w:t>1：</w:t>
      </w:r>
    </w:p>
    <w:p w14:paraId="03DF83BD" w14:textId="6B4AB328" w:rsidR="006F5B9C" w:rsidRDefault="006F5B9C" w:rsidP="004B2D66">
      <w:pPr>
        <w:ind w:leftChars="400" w:left="840"/>
        <w:rPr>
          <w:sz w:val="24"/>
        </w:rPr>
      </w:pPr>
      <w:r w:rsidRPr="006F5B9C">
        <w:rPr>
          <w:sz w:val="24"/>
        </w:rPr>
        <w:t>There are moments in life when you miss someone so much that you just want to pick them from your dreams and hug them for real!</w:t>
      </w:r>
    </w:p>
    <w:p w14:paraId="2BC7FE2B" w14:textId="05A906B5" w:rsidR="006F5B9C" w:rsidRDefault="006F5B9C" w:rsidP="004B2D66">
      <w:pPr>
        <w:ind w:leftChars="400" w:left="840"/>
        <w:rPr>
          <w:rFonts w:ascii="宋体" w:hAnsi="宋体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测试输入</w:t>
      </w:r>
      <w:r>
        <w:rPr>
          <w:rFonts w:ascii="宋体" w:hAnsi="宋体"/>
          <w:b/>
          <w:bCs/>
          <w:sz w:val="24"/>
        </w:rPr>
        <w:t>1</w:t>
      </w:r>
      <w:r>
        <w:rPr>
          <w:rFonts w:ascii="宋体" w:hAnsi="宋体" w:hint="eastAsia"/>
          <w:b/>
          <w:bCs/>
          <w:sz w:val="24"/>
        </w:rPr>
        <w:t>：</w:t>
      </w:r>
    </w:p>
    <w:p w14:paraId="434D0DE5" w14:textId="39DBBB7D" w:rsidR="006F5B9C" w:rsidRDefault="006F5B9C" w:rsidP="004B2D66">
      <w:pPr>
        <w:ind w:leftChars="400" w:left="840"/>
        <w:rPr>
          <w:rFonts w:hint="eastAsia"/>
          <w:sz w:val="24"/>
        </w:rPr>
      </w:pPr>
      <w:r>
        <w:rPr>
          <w:sz w:val="24"/>
        </w:rPr>
        <w:t>you they</w:t>
      </w:r>
    </w:p>
    <w:p w14:paraId="0398ED3F" w14:textId="39C2DE86" w:rsidR="004B2D66" w:rsidRPr="0026603C" w:rsidRDefault="004B2D66" w:rsidP="004B2D66">
      <w:pPr>
        <w:ind w:leftChars="400" w:left="840"/>
        <w:rPr>
          <w:rFonts w:ascii="宋体" w:hAnsi="宋体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预期输出1：</w:t>
      </w:r>
    </w:p>
    <w:p w14:paraId="58CFBA5E" w14:textId="77777777" w:rsidR="006F5B9C" w:rsidRDefault="006F5B9C" w:rsidP="004B2D66">
      <w:pPr>
        <w:ind w:leftChars="400" w:left="840"/>
        <w:rPr>
          <w:sz w:val="24"/>
        </w:rPr>
      </w:pPr>
      <w:r w:rsidRPr="006F5B9C">
        <w:rPr>
          <w:sz w:val="24"/>
        </w:rPr>
        <w:t>3</w:t>
      </w:r>
      <w:r w:rsidRPr="006F5B9C">
        <w:rPr>
          <w:rFonts w:hint="eastAsia"/>
          <w:sz w:val="24"/>
        </w:rPr>
        <w:t xml:space="preserve"> </w:t>
      </w:r>
    </w:p>
    <w:p w14:paraId="76B7B208" w14:textId="342D9133" w:rsidR="0026603C" w:rsidRDefault="006F5B9C" w:rsidP="004B2D66">
      <w:pPr>
        <w:ind w:leftChars="400" w:left="840"/>
        <w:rPr>
          <w:sz w:val="24"/>
        </w:rPr>
      </w:pPr>
      <w:r w:rsidRPr="006F5B9C">
        <w:rPr>
          <w:sz w:val="24"/>
        </w:rPr>
        <w:t xml:space="preserve">There are moments in life when they miss someone so much that they just want to pick them from </w:t>
      </w:r>
      <w:proofErr w:type="spellStart"/>
      <w:r w:rsidRPr="006F5B9C">
        <w:rPr>
          <w:sz w:val="24"/>
        </w:rPr>
        <w:t>theyr</w:t>
      </w:r>
      <w:proofErr w:type="spellEnd"/>
      <w:r w:rsidRPr="006F5B9C">
        <w:rPr>
          <w:sz w:val="24"/>
        </w:rPr>
        <w:t xml:space="preserve"> dreams and hug them for real!</w:t>
      </w:r>
    </w:p>
    <w:p w14:paraId="53281E54" w14:textId="35B7098D" w:rsidR="006F5B9C" w:rsidRDefault="006F5B9C" w:rsidP="004B2D66">
      <w:pPr>
        <w:ind w:leftChars="400" w:left="840"/>
        <w:rPr>
          <w:sz w:val="24"/>
        </w:rPr>
      </w:pPr>
    </w:p>
    <w:p w14:paraId="05720998" w14:textId="002F441C" w:rsidR="006F5B9C" w:rsidRPr="0026603C" w:rsidRDefault="006F5B9C" w:rsidP="006F5B9C">
      <w:pPr>
        <w:ind w:left="420" w:firstLine="42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文件内容</w:t>
      </w:r>
      <w:r>
        <w:rPr>
          <w:rFonts w:ascii="宋体" w:hAnsi="宋体"/>
          <w:b/>
          <w:bCs/>
          <w:sz w:val="24"/>
        </w:rPr>
        <w:t>2</w:t>
      </w:r>
      <w:r w:rsidRPr="0026603C">
        <w:rPr>
          <w:rFonts w:ascii="宋体" w:hAnsi="宋体" w:hint="eastAsia"/>
          <w:b/>
          <w:bCs/>
          <w:sz w:val="24"/>
        </w:rPr>
        <w:t>：</w:t>
      </w:r>
    </w:p>
    <w:p w14:paraId="49F63592" w14:textId="305483EB" w:rsidR="006F5B9C" w:rsidRPr="006F5B9C" w:rsidRDefault="006F5B9C" w:rsidP="006F5B9C">
      <w:pPr>
        <w:ind w:leftChars="400" w:left="840"/>
        <w:rPr>
          <w:rFonts w:hint="eastAsia"/>
          <w:sz w:val="24"/>
        </w:rPr>
      </w:pPr>
      <w:r w:rsidRPr="006F5B9C">
        <w:rPr>
          <w:sz w:val="24"/>
        </w:rPr>
        <w:t>There are moments in life when you miss someone so much that you just want to pick them from your dreams and hug them for real!</w:t>
      </w:r>
    </w:p>
    <w:p w14:paraId="395046DE" w14:textId="77777777" w:rsidR="0026603C" w:rsidRPr="0026603C" w:rsidRDefault="0026603C" w:rsidP="0026603C">
      <w:pPr>
        <w:ind w:leftChars="400" w:left="840"/>
        <w:rPr>
          <w:rFonts w:ascii="宋体" w:hAnsi="宋体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测试输入2：</w:t>
      </w:r>
    </w:p>
    <w:p w14:paraId="64271B83" w14:textId="67947BDC" w:rsidR="0026603C" w:rsidRPr="0026603C" w:rsidRDefault="006F5B9C" w:rsidP="0026603C">
      <w:pPr>
        <w:ind w:leftChars="400" w:left="840"/>
        <w:rPr>
          <w:sz w:val="24"/>
        </w:rPr>
      </w:pPr>
      <w:r>
        <w:rPr>
          <w:sz w:val="24"/>
        </w:rPr>
        <w:t>express y</w:t>
      </w:r>
    </w:p>
    <w:p w14:paraId="4B576D1F" w14:textId="77777777" w:rsidR="0026603C" w:rsidRPr="0026603C" w:rsidRDefault="0026603C" w:rsidP="0026603C">
      <w:pPr>
        <w:ind w:leftChars="400" w:left="840"/>
        <w:rPr>
          <w:rFonts w:ascii="宋体" w:hAnsi="宋体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预期输出2：</w:t>
      </w:r>
    </w:p>
    <w:p w14:paraId="78CF5879" w14:textId="77777777" w:rsidR="006F5B9C" w:rsidRDefault="006F5B9C" w:rsidP="0026603C">
      <w:pPr>
        <w:ind w:leftChars="400" w:left="840"/>
        <w:rPr>
          <w:sz w:val="24"/>
        </w:rPr>
      </w:pPr>
      <w:r w:rsidRPr="006F5B9C">
        <w:rPr>
          <w:sz w:val="24"/>
        </w:rPr>
        <w:t>0</w:t>
      </w:r>
      <w:r w:rsidRPr="006F5B9C">
        <w:rPr>
          <w:rFonts w:hint="eastAsia"/>
          <w:sz w:val="24"/>
        </w:rPr>
        <w:t xml:space="preserve"> </w:t>
      </w:r>
    </w:p>
    <w:p w14:paraId="78B6ADA0" w14:textId="4582149D" w:rsidR="0026603C" w:rsidRDefault="006F5B9C" w:rsidP="0026603C">
      <w:pPr>
        <w:ind w:leftChars="400" w:left="840"/>
        <w:rPr>
          <w:sz w:val="24"/>
        </w:rPr>
      </w:pPr>
      <w:r w:rsidRPr="006F5B9C">
        <w:rPr>
          <w:sz w:val="24"/>
        </w:rPr>
        <w:t>There are moments in life when you miss someone so much that you just want to pick them from your dreams and hug them for real!</w:t>
      </w:r>
    </w:p>
    <w:p w14:paraId="2A5DB237" w14:textId="0BF3C942" w:rsidR="006F5B9C" w:rsidRDefault="006F5B9C" w:rsidP="0026603C">
      <w:pPr>
        <w:ind w:leftChars="400" w:left="840"/>
        <w:rPr>
          <w:sz w:val="24"/>
        </w:rPr>
      </w:pPr>
    </w:p>
    <w:p w14:paraId="21BBD49C" w14:textId="5854FAB9" w:rsidR="006F5B9C" w:rsidRPr="0026603C" w:rsidRDefault="006F5B9C" w:rsidP="006F5B9C">
      <w:pPr>
        <w:ind w:left="420" w:firstLine="42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文件内容</w:t>
      </w:r>
      <w:r w:rsidR="00631081">
        <w:rPr>
          <w:rFonts w:ascii="宋体" w:hAnsi="宋体"/>
          <w:b/>
          <w:bCs/>
          <w:sz w:val="24"/>
        </w:rPr>
        <w:t>3</w:t>
      </w:r>
      <w:r w:rsidRPr="0026603C">
        <w:rPr>
          <w:rFonts w:ascii="宋体" w:hAnsi="宋体" w:hint="eastAsia"/>
          <w:b/>
          <w:bCs/>
          <w:sz w:val="24"/>
        </w:rPr>
        <w:t>：</w:t>
      </w:r>
    </w:p>
    <w:p w14:paraId="406DBB7B" w14:textId="76B82A4B" w:rsidR="00631081" w:rsidRPr="00631081" w:rsidRDefault="00631081" w:rsidP="00631081">
      <w:pPr>
        <w:ind w:leftChars="400" w:left="840"/>
        <w:rPr>
          <w:ins w:id="11" w:author="Unknown"/>
          <w:sz w:val="24"/>
        </w:rPr>
      </w:pPr>
      <w:r w:rsidRPr="00631081">
        <w:rPr>
          <w:sz w:val="24"/>
        </w:rPr>
        <w:t>May you have enough happiness to make you sweet,</w:t>
      </w:r>
      <w:r>
        <w:rPr>
          <w:sz w:val="24"/>
        </w:rPr>
        <w:t xml:space="preserve"> </w:t>
      </w:r>
      <w:r w:rsidRPr="00631081">
        <w:rPr>
          <w:sz w:val="24"/>
        </w:rPr>
        <w:t>enough trials to make you strong,</w:t>
      </w:r>
      <w:r>
        <w:rPr>
          <w:sz w:val="24"/>
        </w:rPr>
        <w:t xml:space="preserve"> </w:t>
      </w:r>
      <w:r w:rsidRPr="00631081">
        <w:rPr>
          <w:sz w:val="24"/>
        </w:rPr>
        <w:t>enough sorrow to keep you human,</w:t>
      </w:r>
      <w:r>
        <w:rPr>
          <w:sz w:val="24"/>
        </w:rPr>
        <w:t xml:space="preserve"> </w:t>
      </w:r>
      <w:r w:rsidRPr="00631081">
        <w:rPr>
          <w:sz w:val="24"/>
        </w:rPr>
        <w:t>enough hope to make you happy? Always put yourself in others'</w:t>
      </w:r>
      <w:r>
        <w:rPr>
          <w:sz w:val="24"/>
        </w:rPr>
        <w:t xml:space="preserve"> </w:t>
      </w:r>
      <w:r w:rsidRPr="00631081">
        <w:rPr>
          <w:sz w:val="24"/>
        </w:rPr>
        <w:t>shoes.</w:t>
      </w:r>
      <w:r>
        <w:rPr>
          <w:sz w:val="24"/>
        </w:rPr>
        <w:t xml:space="preserve"> </w:t>
      </w:r>
      <w:r w:rsidRPr="00631081">
        <w:rPr>
          <w:sz w:val="24"/>
        </w:rPr>
        <w:t>If you feel that it hurts you,</w:t>
      </w:r>
      <w:r>
        <w:rPr>
          <w:sz w:val="24"/>
        </w:rPr>
        <w:t xml:space="preserve"> </w:t>
      </w:r>
      <w:r w:rsidRPr="00631081">
        <w:rPr>
          <w:sz w:val="24"/>
        </w:rPr>
        <w:t>it probably hurts the other person, too.</w:t>
      </w:r>
    </w:p>
    <w:p w14:paraId="132FD85A" w14:textId="77777777" w:rsidR="0026603C" w:rsidRPr="0026603C" w:rsidRDefault="0026603C" w:rsidP="0026603C">
      <w:pPr>
        <w:ind w:leftChars="400" w:left="840"/>
        <w:rPr>
          <w:rFonts w:ascii="宋体" w:hAnsi="宋体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测试输入3：</w:t>
      </w:r>
    </w:p>
    <w:p w14:paraId="30E198BA" w14:textId="38203BEC" w:rsidR="0026603C" w:rsidRPr="0026603C" w:rsidRDefault="00631081" w:rsidP="0026603C">
      <w:pPr>
        <w:ind w:leftChars="400" w:left="840"/>
        <w:rPr>
          <w:sz w:val="24"/>
        </w:rPr>
      </w:pPr>
      <w:r>
        <w:rPr>
          <w:sz w:val="24"/>
        </w:rPr>
        <w:t>it they</w:t>
      </w:r>
    </w:p>
    <w:p w14:paraId="59ACF4A1" w14:textId="77777777" w:rsidR="0026603C" w:rsidRPr="0026603C" w:rsidRDefault="0026603C" w:rsidP="0026603C">
      <w:pPr>
        <w:ind w:leftChars="400" w:left="840"/>
        <w:rPr>
          <w:rFonts w:ascii="宋体" w:hAnsi="宋体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预期输出3：</w:t>
      </w:r>
    </w:p>
    <w:p w14:paraId="32D88941" w14:textId="77777777" w:rsidR="00631081" w:rsidRPr="00631081" w:rsidRDefault="00631081" w:rsidP="00631081">
      <w:pPr>
        <w:ind w:leftChars="400" w:left="840"/>
        <w:rPr>
          <w:sz w:val="24"/>
        </w:rPr>
      </w:pPr>
      <w:r w:rsidRPr="00631081">
        <w:rPr>
          <w:sz w:val="24"/>
        </w:rPr>
        <w:t>2</w:t>
      </w:r>
    </w:p>
    <w:p w14:paraId="2684735F" w14:textId="7AAAD29A" w:rsidR="0026603C" w:rsidRDefault="00631081" w:rsidP="00631081">
      <w:pPr>
        <w:ind w:leftChars="400" w:left="840"/>
        <w:rPr>
          <w:sz w:val="24"/>
        </w:rPr>
      </w:pPr>
      <w:r w:rsidRPr="00631081">
        <w:rPr>
          <w:sz w:val="24"/>
        </w:rPr>
        <w:t>May you have enough happiness to make you sweet,</w:t>
      </w:r>
      <w:r>
        <w:rPr>
          <w:sz w:val="24"/>
        </w:rPr>
        <w:t xml:space="preserve"> </w:t>
      </w:r>
      <w:r w:rsidRPr="00631081">
        <w:rPr>
          <w:sz w:val="24"/>
        </w:rPr>
        <w:t>enough trials to make you strong,</w:t>
      </w:r>
      <w:r>
        <w:rPr>
          <w:sz w:val="24"/>
        </w:rPr>
        <w:t xml:space="preserve"> </w:t>
      </w:r>
      <w:r w:rsidRPr="00631081">
        <w:rPr>
          <w:sz w:val="24"/>
        </w:rPr>
        <w:t>enough sorrow to keep you human,</w:t>
      </w:r>
      <w:r>
        <w:rPr>
          <w:sz w:val="24"/>
        </w:rPr>
        <w:t xml:space="preserve"> </w:t>
      </w:r>
      <w:r w:rsidRPr="00631081">
        <w:rPr>
          <w:sz w:val="24"/>
        </w:rPr>
        <w:t>enough hope to make you happy? Always put yourself in others'</w:t>
      </w:r>
      <w:r>
        <w:rPr>
          <w:sz w:val="24"/>
        </w:rPr>
        <w:t xml:space="preserve"> </w:t>
      </w:r>
      <w:r w:rsidRPr="00631081">
        <w:rPr>
          <w:sz w:val="24"/>
        </w:rPr>
        <w:t>shoes.</w:t>
      </w:r>
      <w:r>
        <w:rPr>
          <w:sz w:val="24"/>
        </w:rPr>
        <w:t xml:space="preserve"> </w:t>
      </w:r>
      <w:r w:rsidRPr="00631081">
        <w:rPr>
          <w:sz w:val="24"/>
        </w:rPr>
        <w:t>If you feel that they hurts you,</w:t>
      </w:r>
      <w:r>
        <w:rPr>
          <w:sz w:val="24"/>
        </w:rPr>
        <w:t xml:space="preserve"> </w:t>
      </w:r>
      <w:r w:rsidRPr="00631081">
        <w:rPr>
          <w:sz w:val="24"/>
        </w:rPr>
        <w:t>they probably hurts the other person, too.</w:t>
      </w:r>
    </w:p>
    <w:p w14:paraId="065E4B6B" w14:textId="77777777" w:rsidR="00631081" w:rsidRPr="0026603C" w:rsidRDefault="00631081" w:rsidP="00631081">
      <w:pPr>
        <w:ind w:leftChars="400" w:left="840"/>
        <w:rPr>
          <w:sz w:val="24"/>
        </w:rPr>
      </w:pPr>
    </w:p>
    <w:p w14:paraId="0E4B007E" w14:textId="4749D8D0" w:rsidR="004B2D66" w:rsidRPr="00885843" w:rsidRDefault="004B2D66" w:rsidP="004B2D66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(</w:t>
      </w:r>
      <w:r>
        <w:rPr>
          <w:sz w:val="24"/>
        </w:rPr>
        <w:t>b)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2924A186" w14:textId="546E44B0" w:rsidR="00076B83" w:rsidRDefault="00743F69" w:rsidP="00743F69">
      <w:pPr>
        <w:tabs>
          <w:tab w:val="left" w:pos="1728"/>
        </w:tabs>
        <w:snapToGrid w:val="0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940542F" wp14:editId="6B2167F5">
            <wp:extent cx="5274310" cy="7696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47E3" w14:textId="03331212" w:rsidR="00716610" w:rsidRDefault="00716610" w:rsidP="00716610">
      <w:pPr>
        <w:snapToGrid w:val="0"/>
        <w:spacing w:line="360" w:lineRule="auto"/>
        <w:ind w:left="2520" w:firstLine="420"/>
        <w:rPr>
          <w:b/>
          <w:bCs/>
          <w:noProof/>
        </w:rPr>
      </w:pPr>
      <w:r w:rsidRPr="00743F69">
        <w:rPr>
          <w:rFonts w:hint="eastAsia"/>
          <w:b/>
          <w:bCs/>
          <w:noProof/>
        </w:rPr>
        <w:t>测试数据</w:t>
      </w:r>
      <w:r>
        <w:rPr>
          <w:rFonts w:hint="eastAsia"/>
          <w:b/>
          <w:bCs/>
          <w:noProof/>
        </w:rPr>
        <w:t>一</w:t>
      </w:r>
      <w:r w:rsidRPr="00743F69">
        <w:rPr>
          <w:rFonts w:hint="eastAsia"/>
          <w:b/>
          <w:bCs/>
          <w:noProof/>
        </w:rPr>
        <w:t>的运行结果截图</w:t>
      </w:r>
    </w:p>
    <w:p w14:paraId="6F8C9E4A" w14:textId="77777777" w:rsidR="00716610" w:rsidRPr="00716610" w:rsidRDefault="00716610" w:rsidP="00716610">
      <w:pPr>
        <w:snapToGrid w:val="0"/>
        <w:spacing w:line="360" w:lineRule="auto"/>
        <w:rPr>
          <w:rFonts w:hint="eastAsia"/>
          <w:b/>
          <w:bCs/>
          <w:noProof/>
        </w:rPr>
      </w:pPr>
    </w:p>
    <w:p w14:paraId="1C18F129" w14:textId="01B46F4E" w:rsidR="00076B83" w:rsidRDefault="00716610" w:rsidP="00076B83">
      <w:pPr>
        <w:snapToGrid w:val="0"/>
        <w:rPr>
          <w:noProof/>
        </w:rPr>
      </w:pPr>
      <w:bookmarkStart w:id="12" w:name="_Toc67925261"/>
      <w:bookmarkStart w:id="13" w:name="_Toc223233069"/>
      <w:r>
        <w:rPr>
          <w:noProof/>
        </w:rPr>
        <w:drawing>
          <wp:inline distT="0" distB="0" distL="0" distR="0" wp14:anchorId="0F0D1308" wp14:editId="1E89968C">
            <wp:extent cx="5274310" cy="7772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20F8" w14:textId="4050976D" w:rsidR="00716610" w:rsidRDefault="00716610" w:rsidP="00716610">
      <w:pPr>
        <w:snapToGrid w:val="0"/>
        <w:spacing w:line="360" w:lineRule="auto"/>
        <w:ind w:left="2520" w:firstLine="420"/>
        <w:rPr>
          <w:b/>
          <w:bCs/>
          <w:noProof/>
        </w:rPr>
      </w:pPr>
      <w:r w:rsidRPr="00743F69">
        <w:rPr>
          <w:rFonts w:hint="eastAsia"/>
          <w:b/>
          <w:bCs/>
          <w:noProof/>
        </w:rPr>
        <w:t>测试数据</w:t>
      </w:r>
      <w:r>
        <w:rPr>
          <w:rFonts w:hint="eastAsia"/>
          <w:b/>
          <w:bCs/>
          <w:noProof/>
        </w:rPr>
        <w:t>二</w:t>
      </w:r>
      <w:r w:rsidRPr="00743F69">
        <w:rPr>
          <w:rFonts w:hint="eastAsia"/>
          <w:b/>
          <w:bCs/>
          <w:noProof/>
        </w:rPr>
        <w:t>的运行结果截图</w:t>
      </w:r>
    </w:p>
    <w:p w14:paraId="021EC008" w14:textId="66483494" w:rsidR="00716610" w:rsidRDefault="00716610" w:rsidP="00076B83">
      <w:pPr>
        <w:snapToGrid w:val="0"/>
        <w:rPr>
          <w:noProof/>
        </w:rPr>
      </w:pPr>
    </w:p>
    <w:p w14:paraId="7B1602D4" w14:textId="4082C167" w:rsidR="00716610" w:rsidRDefault="00716610" w:rsidP="00076B83">
      <w:pPr>
        <w:snapToGrid w:val="0"/>
        <w:rPr>
          <w:noProof/>
        </w:rPr>
      </w:pPr>
      <w:r>
        <w:rPr>
          <w:noProof/>
        </w:rPr>
        <w:drawing>
          <wp:inline distT="0" distB="0" distL="0" distR="0" wp14:anchorId="01AE28F8" wp14:editId="3AC380D5">
            <wp:extent cx="5274310" cy="9309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5907" w14:textId="23C19498" w:rsidR="00716610" w:rsidRDefault="00716610" w:rsidP="00716610">
      <w:pPr>
        <w:snapToGrid w:val="0"/>
        <w:spacing w:line="360" w:lineRule="auto"/>
        <w:ind w:left="2520" w:firstLine="420"/>
        <w:rPr>
          <w:b/>
          <w:bCs/>
          <w:noProof/>
        </w:rPr>
      </w:pPr>
      <w:r w:rsidRPr="00743F69">
        <w:rPr>
          <w:rFonts w:hint="eastAsia"/>
          <w:b/>
          <w:bCs/>
          <w:noProof/>
        </w:rPr>
        <w:t>测试数据</w:t>
      </w:r>
      <w:r>
        <w:rPr>
          <w:rFonts w:hint="eastAsia"/>
          <w:b/>
          <w:bCs/>
          <w:noProof/>
        </w:rPr>
        <w:t>三</w:t>
      </w:r>
      <w:r w:rsidRPr="00743F69">
        <w:rPr>
          <w:rFonts w:hint="eastAsia"/>
          <w:b/>
          <w:bCs/>
          <w:noProof/>
        </w:rPr>
        <w:t>的运行结果截图</w:t>
      </w:r>
    </w:p>
    <w:p w14:paraId="73426A3A" w14:textId="77777777" w:rsidR="00716610" w:rsidRPr="00716610" w:rsidRDefault="00716610" w:rsidP="00076B83">
      <w:pPr>
        <w:snapToGrid w:val="0"/>
        <w:rPr>
          <w:rFonts w:hint="eastAsia"/>
          <w:noProof/>
        </w:rPr>
      </w:pPr>
    </w:p>
    <w:p w14:paraId="575EF22A" w14:textId="5E66188A" w:rsidR="00076B83" w:rsidRPr="00885843" w:rsidRDefault="00716610" w:rsidP="00076B83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8</w:t>
      </w:r>
      <w:r w:rsidR="00076B83">
        <w:rPr>
          <w:rFonts w:ascii="Times New Roman" w:eastAsiaTheme="majorEastAsia" w:hAnsi="Times New Roman"/>
          <w:sz w:val="28"/>
          <w:szCs w:val="28"/>
        </w:rPr>
        <w:t>.</w:t>
      </w:r>
      <w:r w:rsidR="00076B83">
        <w:rPr>
          <w:rFonts w:ascii="Times New Roman" w:eastAsiaTheme="majorEastAsia" w:hAnsi="Times New Roman" w:hint="eastAsia"/>
          <w:sz w:val="28"/>
          <w:szCs w:val="28"/>
        </w:rPr>
        <w:t>3</w:t>
      </w:r>
      <w:r w:rsidR="00076B83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076B83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707D098D" w14:textId="77777777" w:rsidR="00076B83" w:rsidRDefault="00076B83" w:rsidP="00076B83">
      <w:pPr>
        <w:snapToGrid w:val="0"/>
        <w:spacing w:line="360" w:lineRule="auto"/>
        <w:ind w:firstLine="432"/>
        <w:rPr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2"/>
      <w:bookmarkEnd w:id="13"/>
    </w:p>
    <w:p w14:paraId="65F5E015" w14:textId="18CA49D3" w:rsidR="00076B83" w:rsidRPr="000F3BE1" w:rsidRDefault="00076B83" w:rsidP="000F3BE1">
      <w:pPr>
        <w:spacing w:line="300" w:lineRule="auto"/>
        <w:ind w:firstLineChars="200" w:firstLine="480"/>
        <w:rPr>
          <w:rFonts w:ascii="宋体" w:hAnsi="宋体" w:hint="eastAsia"/>
        </w:rPr>
      </w:pPr>
      <w:r w:rsidRPr="0020270E">
        <w:rPr>
          <w:rFonts w:ascii="宋体" w:hAnsi="宋体" w:hint="eastAsia"/>
          <w:sz w:val="24"/>
        </w:rPr>
        <w:t>在</w:t>
      </w:r>
      <w:r w:rsidR="006C596A">
        <w:rPr>
          <w:rFonts w:ascii="宋体" w:hAnsi="宋体" w:hint="eastAsia"/>
          <w:sz w:val="24"/>
        </w:rPr>
        <w:t>文件类型</w:t>
      </w:r>
      <w:r w:rsidR="0020270E" w:rsidRPr="0020270E">
        <w:rPr>
          <w:rFonts w:ascii="宋体" w:hAnsi="宋体" w:hint="eastAsia"/>
          <w:sz w:val="24"/>
        </w:rPr>
        <w:t>的程序验证题</w:t>
      </w:r>
      <w:r w:rsidR="000F3BE1">
        <w:rPr>
          <w:rFonts w:ascii="宋体" w:hAnsi="宋体" w:hint="eastAsia"/>
          <w:sz w:val="24"/>
        </w:rPr>
        <w:t>和</w:t>
      </w:r>
      <w:r w:rsidR="000F3BE1">
        <w:rPr>
          <w:rFonts w:ascii="宋体" w:hAnsi="宋体" w:hint="eastAsia"/>
          <w:sz w:val="24"/>
        </w:rPr>
        <w:t>源程序修改替换题</w:t>
      </w:r>
      <w:r w:rsidRPr="0020270E">
        <w:rPr>
          <w:rFonts w:ascii="宋体" w:hAnsi="宋体" w:hint="eastAsia"/>
          <w:sz w:val="24"/>
        </w:rPr>
        <w:t>中，</w:t>
      </w:r>
      <w:r w:rsidR="00572F99" w:rsidRPr="0020270E">
        <w:rPr>
          <w:rFonts w:ascii="宋体" w:hAnsi="宋体" w:hint="eastAsia"/>
          <w:sz w:val="24"/>
        </w:rPr>
        <w:t>我</w:t>
      </w:r>
      <w:r w:rsidR="000F3BE1" w:rsidRPr="000F3BE1">
        <w:rPr>
          <w:rFonts w:hint="eastAsia"/>
          <w:sz w:val="24"/>
        </w:rPr>
        <w:t>熟悉</w:t>
      </w:r>
      <w:r w:rsidR="000F3BE1">
        <w:rPr>
          <w:rFonts w:hint="eastAsia"/>
          <w:sz w:val="24"/>
        </w:rPr>
        <w:t>了</w:t>
      </w:r>
      <w:r w:rsidR="000F3BE1" w:rsidRPr="000F3BE1">
        <w:rPr>
          <w:rFonts w:hint="eastAsia"/>
          <w:sz w:val="24"/>
        </w:rPr>
        <w:t>文本文件和</w:t>
      </w:r>
      <w:r w:rsidR="000F3BE1" w:rsidRPr="000F3BE1">
        <w:rPr>
          <w:rFonts w:hint="eastAsia"/>
          <w:bCs/>
          <w:sz w:val="24"/>
          <w:szCs w:val="21"/>
        </w:rPr>
        <w:t>二进制文件</w:t>
      </w:r>
      <w:r w:rsidR="000F3BE1" w:rsidRPr="000F3BE1">
        <w:rPr>
          <w:rFonts w:hint="eastAsia"/>
          <w:sz w:val="24"/>
        </w:rPr>
        <w:t>在磁盘中的存储方式</w:t>
      </w:r>
      <w:r w:rsidR="000F3BE1">
        <w:rPr>
          <w:rFonts w:hint="eastAsia"/>
          <w:sz w:val="24"/>
        </w:rPr>
        <w:t>，</w:t>
      </w:r>
      <w:r w:rsidR="000F3BE1" w:rsidRPr="000F3BE1">
        <w:rPr>
          <w:rFonts w:hint="eastAsia"/>
          <w:bCs/>
          <w:sz w:val="24"/>
        </w:rPr>
        <w:t>熟练掌握</w:t>
      </w:r>
      <w:r w:rsidR="000F3BE1">
        <w:rPr>
          <w:rFonts w:hint="eastAsia"/>
          <w:bCs/>
          <w:sz w:val="24"/>
        </w:rPr>
        <w:t>了</w:t>
      </w:r>
      <w:r w:rsidR="000F3BE1" w:rsidRPr="000F3BE1">
        <w:rPr>
          <w:rFonts w:hint="eastAsia"/>
          <w:sz w:val="24"/>
        </w:rPr>
        <w:t>流式文件的</w:t>
      </w:r>
      <w:r w:rsidR="000F3BE1" w:rsidRPr="000F3BE1">
        <w:rPr>
          <w:rFonts w:hint="eastAsia"/>
          <w:bCs/>
          <w:sz w:val="24"/>
        </w:rPr>
        <w:t>读写方法</w:t>
      </w:r>
      <w:r w:rsidR="000F3BE1">
        <w:rPr>
          <w:rFonts w:hint="eastAsia"/>
          <w:bCs/>
          <w:sz w:val="24"/>
        </w:rPr>
        <w:t>，熟悉了输入输出重定向函数</w:t>
      </w:r>
      <w:proofErr w:type="spellStart"/>
      <w:r w:rsidR="000F3BE1">
        <w:rPr>
          <w:rFonts w:hint="eastAsia"/>
          <w:bCs/>
          <w:sz w:val="24"/>
        </w:rPr>
        <w:t>f</w:t>
      </w:r>
      <w:r w:rsidR="000F3BE1">
        <w:rPr>
          <w:bCs/>
          <w:sz w:val="24"/>
        </w:rPr>
        <w:t>reopen</w:t>
      </w:r>
      <w:proofErr w:type="spellEnd"/>
      <w:r w:rsidR="000F3BE1">
        <w:rPr>
          <w:rFonts w:hint="eastAsia"/>
          <w:bCs/>
          <w:sz w:val="24"/>
        </w:rPr>
        <w:t>的用法</w:t>
      </w:r>
      <w:r w:rsidR="0020270E" w:rsidRPr="0020270E">
        <w:rPr>
          <w:rFonts w:ascii="宋体" w:hAnsi="宋体" w:hint="eastAsia"/>
          <w:sz w:val="24"/>
        </w:rPr>
        <w:t>。</w:t>
      </w:r>
      <w:r w:rsidR="00B52680">
        <w:rPr>
          <w:rFonts w:ascii="宋体" w:hAnsi="宋体" w:hint="eastAsia"/>
          <w:sz w:val="24"/>
        </w:rPr>
        <w:t>在程序设计题中，我掌握了</w:t>
      </w:r>
      <w:r w:rsidR="000F3BE1">
        <w:rPr>
          <w:rFonts w:ascii="宋体" w:hAnsi="宋体" w:hint="eastAsia"/>
          <w:sz w:val="24"/>
        </w:rPr>
        <w:t>如何方便快速地对文件中的文本进行查找替换的操作</w:t>
      </w:r>
      <w:r w:rsidR="000F3BE1">
        <w:rPr>
          <w:rFonts w:ascii="宋体" w:hAnsi="宋体" w:hint="eastAsia"/>
        </w:rPr>
        <w:t>。</w:t>
      </w:r>
    </w:p>
    <w:p w14:paraId="278EA9B2" w14:textId="77777777" w:rsidR="0036623E" w:rsidRPr="00EE582A" w:rsidRDefault="0036623E"/>
    <w:sectPr w:rsidR="0036623E" w:rsidRPr="00EE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D77F" w14:textId="77777777" w:rsidR="00CD5D89" w:rsidRDefault="00CD5D89" w:rsidP="00076B83">
      <w:r>
        <w:separator/>
      </w:r>
    </w:p>
    <w:p w14:paraId="2936FE53" w14:textId="77777777" w:rsidR="00CD5D89" w:rsidRDefault="00CD5D89"/>
  </w:endnote>
  <w:endnote w:type="continuationSeparator" w:id="0">
    <w:p w14:paraId="2C3F3132" w14:textId="77777777" w:rsidR="00CD5D89" w:rsidRDefault="00CD5D89" w:rsidP="00076B83">
      <w:r>
        <w:continuationSeparator/>
      </w:r>
    </w:p>
    <w:p w14:paraId="0F4F2023" w14:textId="77777777" w:rsidR="00CD5D89" w:rsidRDefault="00CD5D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1A00" w14:textId="77777777" w:rsidR="00076B83" w:rsidRDefault="00076B83">
    <w:pPr>
      <w:pStyle w:val="a5"/>
      <w:jc w:val="center"/>
    </w:pPr>
  </w:p>
  <w:p w14:paraId="4F3D611E" w14:textId="77777777" w:rsidR="00076B83" w:rsidRDefault="00076B8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727"/>
      <w:docPartObj>
        <w:docPartGallery w:val="Page Numbers (Bottom of Page)"/>
        <w:docPartUnique/>
      </w:docPartObj>
    </w:sdtPr>
    <w:sdtEndPr/>
    <w:sdtContent>
      <w:p w14:paraId="66FE02D6" w14:textId="77777777" w:rsidR="00076B83" w:rsidRDefault="00076B83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D24EAD" wp14:editId="3B21308B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3" name="直接箭头连接符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928BD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6" type="#_x0000_t32" style="position:absolute;left:0;text-align:left;margin-left:234.8pt;margin-top:8.05pt;width:188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3501B58" wp14:editId="3335A017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77C5CA28" id="直接箭头连接符 2" o:spid="_x0000_s1026" type="#_x0000_t32" style="position:absolute;left:0;text-align:left;margin-left:.8pt;margin-top:8.0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4505D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39BFABE0" w14:textId="77777777" w:rsidR="00076B83" w:rsidRDefault="00076B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52B9D" w14:textId="77777777" w:rsidR="00CD5D89" w:rsidRDefault="00CD5D89" w:rsidP="00076B83">
      <w:r>
        <w:separator/>
      </w:r>
    </w:p>
    <w:p w14:paraId="4D06FC94" w14:textId="77777777" w:rsidR="00CD5D89" w:rsidRDefault="00CD5D89"/>
  </w:footnote>
  <w:footnote w:type="continuationSeparator" w:id="0">
    <w:p w14:paraId="4F41A08F" w14:textId="77777777" w:rsidR="00CD5D89" w:rsidRDefault="00CD5D89" w:rsidP="00076B83">
      <w:r>
        <w:continuationSeparator/>
      </w:r>
    </w:p>
    <w:p w14:paraId="23B9720E" w14:textId="77777777" w:rsidR="00CD5D89" w:rsidRDefault="00CD5D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2C80" w14:textId="77777777" w:rsidR="00076B83" w:rsidRPr="00854505" w:rsidRDefault="00076B83">
    <w:pPr>
      <w:pStyle w:val="a3"/>
    </w:pPr>
    <w:r>
      <w:rPr>
        <w:rFonts w:hint="eastAsia"/>
      </w:rPr>
      <w:t>华中科技大学计算机类（二）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2F36"/>
    <w:multiLevelType w:val="multilevel"/>
    <w:tmpl w:val="1CCE2F3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B23776"/>
    <w:multiLevelType w:val="hybridMultilevel"/>
    <w:tmpl w:val="9EB615D8"/>
    <w:lvl w:ilvl="0" w:tplc="793C58C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E267A0"/>
    <w:multiLevelType w:val="multilevel"/>
    <w:tmpl w:val="40E267A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4C7531"/>
    <w:multiLevelType w:val="hybridMultilevel"/>
    <w:tmpl w:val="9EB615D8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306777"/>
    <w:multiLevelType w:val="hybridMultilevel"/>
    <w:tmpl w:val="9EB615D8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F95438"/>
    <w:multiLevelType w:val="hybridMultilevel"/>
    <w:tmpl w:val="D884DAF4"/>
    <w:lvl w:ilvl="0" w:tplc="C8C0F8B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BDE0C88"/>
    <w:multiLevelType w:val="hybridMultilevel"/>
    <w:tmpl w:val="429249BC"/>
    <w:lvl w:ilvl="0" w:tplc="73B448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913603"/>
    <w:multiLevelType w:val="multilevel"/>
    <w:tmpl w:val="7B913603"/>
    <w:lvl w:ilvl="0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A3"/>
    <w:rsid w:val="000013F5"/>
    <w:rsid w:val="0000399F"/>
    <w:rsid w:val="000348DD"/>
    <w:rsid w:val="00076B83"/>
    <w:rsid w:val="00080533"/>
    <w:rsid w:val="000929E2"/>
    <w:rsid w:val="000F3BE1"/>
    <w:rsid w:val="000F6BEC"/>
    <w:rsid w:val="001049A3"/>
    <w:rsid w:val="00126794"/>
    <w:rsid w:val="00131223"/>
    <w:rsid w:val="00163011"/>
    <w:rsid w:val="00197533"/>
    <w:rsid w:val="001B4117"/>
    <w:rsid w:val="001C08FA"/>
    <w:rsid w:val="0020270E"/>
    <w:rsid w:val="0020381C"/>
    <w:rsid w:val="0021303D"/>
    <w:rsid w:val="00215D6D"/>
    <w:rsid w:val="00216285"/>
    <w:rsid w:val="0026603C"/>
    <w:rsid w:val="002C749F"/>
    <w:rsid w:val="0031229B"/>
    <w:rsid w:val="00313E2F"/>
    <w:rsid w:val="00353848"/>
    <w:rsid w:val="0036623E"/>
    <w:rsid w:val="003913B2"/>
    <w:rsid w:val="00391569"/>
    <w:rsid w:val="003B0D6B"/>
    <w:rsid w:val="00410683"/>
    <w:rsid w:val="0046037C"/>
    <w:rsid w:val="00475E97"/>
    <w:rsid w:val="004859E4"/>
    <w:rsid w:val="00494021"/>
    <w:rsid w:val="00494BCA"/>
    <w:rsid w:val="00495AAC"/>
    <w:rsid w:val="004B2D66"/>
    <w:rsid w:val="004B7CEB"/>
    <w:rsid w:val="004C2286"/>
    <w:rsid w:val="004C440C"/>
    <w:rsid w:val="00514A7A"/>
    <w:rsid w:val="005160D2"/>
    <w:rsid w:val="00536B4A"/>
    <w:rsid w:val="00542C4B"/>
    <w:rsid w:val="00546BFE"/>
    <w:rsid w:val="00561472"/>
    <w:rsid w:val="00572F99"/>
    <w:rsid w:val="00574E01"/>
    <w:rsid w:val="005A7845"/>
    <w:rsid w:val="005B3202"/>
    <w:rsid w:val="005D7E42"/>
    <w:rsid w:val="005F1090"/>
    <w:rsid w:val="006001E2"/>
    <w:rsid w:val="00631081"/>
    <w:rsid w:val="00643E1E"/>
    <w:rsid w:val="00651A79"/>
    <w:rsid w:val="00663BBF"/>
    <w:rsid w:val="00672DEF"/>
    <w:rsid w:val="00676F07"/>
    <w:rsid w:val="006966D5"/>
    <w:rsid w:val="006A49FD"/>
    <w:rsid w:val="006C596A"/>
    <w:rsid w:val="006D188D"/>
    <w:rsid w:val="006E0268"/>
    <w:rsid w:val="006E3C7E"/>
    <w:rsid w:val="006E5D59"/>
    <w:rsid w:val="006F5B9C"/>
    <w:rsid w:val="006F7810"/>
    <w:rsid w:val="00716610"/>
    <w:rsid w:val="00743F69"/>
    <w:rsid w:val="00771EE5"/>
    <w:rsid w:val="0079712F"/>
    <w:rsid w:val="007A4359"/>
    <w:rsid w:val="007B1696"/>
    <w:rsid w:val="007B1FEF"/>
    <w:rsid w:val="007E37F0"/>
    <w:rsid w:val="007F2F9D"/>
    <w:rsid w:val="007F61F0"/>
    <w:rsid w:val="00804639"/>
    <w:rsid w:val="00807ABC"/>
    <w:rsid w:val="00813D31"/>
    <w:rsid w:val="0085318E"/>
    <w:rsid w:val="00873DCF"/>
    <w:rsid w:val="0087744D"/>
    <w:rsid w:val="008A13C7"/>
    <w:rsid w:val="008A353E"/>
    <w:rsid w:val="008D276B"/>
    <w:rsid w:val="0093040B"/>
    <w:rsid w:val="009314B3"/>
    <w:rsid w:val="00951B73"/>
    <w:rsid w:val="00991F49"/>
    <w:rsid w:val="00994392"/>
    <w:rsid w:val="00995278"/>
    <w:rsid w:val="009A3DD7"/>
    <w:rsid w:val="009B7280"/>
    <w:rsid w:val="009E62CE"/>
    <w:rsid w:val="009F760E"/>
    <w:rsid w:val="00A13ADD"/>
    <w:rsid w:val="00A306B5"/>
    <w:rsid w:val="00A376E7"/>
    <w:rsid w:val="00A610AD"/>
    <w:rsid w:val="00A645EE"/>
    <w:rsid w:val="00A86891"/>
    <w:rsid w:val="00A87CBC"/>
    <w:rsid w:val="00B03CEC"/>
    <w:rsid w:val="00B24DE9"/>
    <w:rsid w:val="00B319AC"/>
    <w:rsid w:val="00B52680"/>
    <w:rsid w:val="00B95EE0"/>
    <w:rsid w:val="00BA619F"/>
    <w:rsid w:val="00BC71C0"/>
    <w:rsid w:val="00C027C2"/>
    <w:rsid w:val="00C27D04"/>
    <w:rsid w:val="00C35435"/>
    <w:rsid w:val="00C517D8"/>
    <w:rsid w:val="00CA5A5C"/>
    <w:rsid w:val="00CB1C8A"/>
    <w:rsid w:val="00CC5251"/>
    <w:rsid w:val="00CC7941"/>
    <w:rsid w:val="00CD5D89"/>
    <w:rsid w:val="00CE4DC6"/>
    <w:rsid w:val="00D23287"/>
    <w:rsid w:val="00D34E31"/>
    <w:rsid w:val="00D40D71"/>
    <w:rsid w:val="00D428E7"/>
    <w:rsid w:val="00D846A4"/>
    <w:rsid w:val="00DB0B3C"/>
    <w:rsid w:val="00DC0117"/>
    <w:rsid w:val="00DD73CD"/>
    <w:rsid w:val="00DE0025"/>
    <w:rsid w:val="00DE6989"/>
    <w:rsid w:val="00DF03C9"/>
    <w:rsid w:val="00DF1B84"/>
    <w:rsid w:val="00E026F4"/>
    <w:rsid w:val="00E11B2C"/>
    <w:rsid w:val="00E140C4"/>
    <w:rsid w:val="00E158F0"/>
    <w:rsid w:val="00E46684"/>
    <w:rsid w:val="00E87C57"/>
    <w:rsid w:val="00EB04F7"/>
    <w:rsid w:val="00EE582A"/>
    <w:rsid w:val="00F3052C"/>
    <w:rsid w:val="00F359E9"/>
    <w:rsid w:val="00F43900"/>
    <w:rsid w:val="00F567F6"/>
    <w:rsid w:val="00F65680"/>
    <w:rsid w:val="00F90B1F"/>
    <w:rsid w:val="00F96F81"/>
    <w:rsid w:val="00FB39F3"/>
    <w:rsid w:val="00FC0968"/>
    <w:rsid w:val="00FD3628"/>
    <w:rsid w:val="00FE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F2181"/>
  <w15:chartTrackingRefBased/>
  <w15:docId w15:val="{A179C453-077F-40D8-AE22-59A826AD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B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76B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76B8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B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B83"/>
    <w:rPr>
      <w:sz w:val="18"/>
      <w:szCs w:val="18"/>
    </w:rPr>
  </w:style>
  <w:style w:type="character" w:customStyle="1" w:styleId="10">
    <w:name w:val="标题 1 字符"/>
    <w:basedOn w:val="a0"/>
    <w:link w:val="1"/>
    <w:rsid w:val="00076B8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76B83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Hyperlink"/>
    <w:basedOn w:val="a0"/>
    <w:rsid w:val="00076B83"/>
    <w:rPr>
      <w:color w:val="0000FF"/>
      <w:u w:val="single"/>
    </w:rPr>
  </w:style>
  <w:style w:type="paragraph" w:styleId="TOC1">
    <w:name w:val="toc 1"/>
    <w:basedOn w:val="a"/>
    <w:next w:val="a"/>
    <w:semiHidden/>
    <w:rsid w:val="00076B83"/>
  </w:style>
  <w:style w:type="table" w:styleId="a8">
    <w:name w:val="Table Grid"/>
    <w:basedOn w:val="a1"/>
    <w:uiPriority w:val="59"/>
    <w:rsid w:val="00076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76B83"/>
    <w:pPr>
      <w:ind w:firstLineChars="200" w:firstLine="420"/>
    </w:pPr>
  </w:style>
  <w:style w:type="paragraph" w:customStyle="1" w:styleId="aa">
    <w:name w:val="解答格式"/>
    <w:basedOn w:val="a"/>
    <w:link w:val="ab"/>
    <w:qFormat/>
    <w:rsid w:val="00076B83"/>
    <w:pPr>
      <w:spacing w:line="300" w:lineRule="auto"/>
      <w:ind w:left="720"/>
    </w:pPr>
    <w:rPr>
      <w:sz w:val="24"/>
    </w:rPr>
  </w:style>
  <w:style w:type="character" w:customStyle="1" w:styleId="ab">
    <w:name w:val="解答格式 字符"/>
    <w:basedOn w:val="a0"/>
    <w:link w:val="aa"/>
    <w:rsid w:val="00076B83"/>
    <w:rPr>
      <w:rFonts w:ascii="Times New Roman" w:eastAsia="宋体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B04F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11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铭宸</dc:creator>
  <cp:keywords/>
  <dc:description/>
  <cp:lastModifiedBy>刘 铭宸</cp:lastModifiedBy>
  <cp:revision>40</cp:revision>
  <dcterms:created xsi:type="dcterms:W3CDTF">2021-11-21T11:36:00Z</dcterms:created>
  <dcterms:modified xsi:type="dcterms:W3CDTF">2021-12-26T05:09:00Z</dcterms:modified>
</cp:coreProperties>
</file>